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eastAsia="en-GB"/>
        </w:rPr>
        <w:drawing>
          <wp:anchor distT="0" distB="0" distL="114300" distR="114300" simplePos="0" relativeHeight="251658240" behindDoc="0" locked="0" layoutInCell="1" allowOverlap="1">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23950" cy="876300"/>
                    </a:xfrm>
                    <a:prstGeom prst="rect">
                      <a:avLst/>
                    </a:prstGeom>
                    <a:noFill/>
                    <a:ln>
                      <a:noFill/>
                    </a:ln>
                  </pic:spPr>
                </pic:pic>
              </a:graphicData>
            </a:graphic>
          </wp:anchor>
        </w:drawing>
      </w:r>
      <w:r w:rsidRPr="00493CFE">
        <w:rPr>
          <w:rFonts w:eastAsia="Times New Roman" w:cs="Times New Roman"/>
          <w:color w:val="666666"/>
          <w:sz w:val="28"/>
          <w:szCs w:val="28"/>
          <w:lang w:eastAsia="en-GB"/>
        </w:rPr>
        <w:t>KEBLE AT LARGE</w:t>
      </w:r>
    </w:p>
    <w:p w:rsidR="00493CFE" w:rsidRPr="00493CFE" w:rsidRDefault="0037270F"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PPE</w:t>
      </w:r>
    </w:p>
    <w:p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eastAsia="en-GB"/>
        </w:rPr>
        <w:drawing>
          <wp:inline distT="0" distB="0" distL="0" distR="0">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8100"/>
                    </a:xfrm>
                    <a:prstGeom prst="rect">
                      <a:avLst/>
                    </a:prstGeom>
                    <a:noFill/>
                    <a:ln>
                      <a:noFill/>
                    </a:ln>
                  </pic:spPr>
                </pic:pic>
              </a:graphicData>
            </a:graphic>
          </wp:inline>
        </w:drawing>
      </w:r>
    </w:p>
    <w:p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tblPr>
      <w:tblGrid>
        <w:gridCol w:w="4508"/>
        <w:gridCol w:w="4508"/>
      </w:tblGrid>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rsidTr="00493CFE">
        <w:tc>
          <w:tcPr>
            <w:tcW w:w="4508" w:type="dxa"/>
          </w:tcPr>
          <w:p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rsidR="00154DC2" w:rsidRPr="0037270F" w:rsidRDefault="00493CFE" w:rsidP="0037270F">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AAA</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rsidR="00493CFE" w:rsidRDefault="00493CFE" w:rsidP="0037270F">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Yes – The </w:t>
            </w:r>
            <w:r w:rsidR="0037270F">
              <w:rPr>
                <w:rFonts w:eastAsia="Times New Roman" w:cs="Times New Roman"/>
                <w:b/>
                <w:bCs/>
                <w:color w:val="000000"/>
                <w:kern w:val="36"/>
                <w:sz w:val="24"/>
                <w:szCs w:val="24"/>
                <w:lang w:eastAsia="en-GB"/>
              </w:rPr>
              <w:t>TSA</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rsidR="00493CFE" w:rsidRDefault="0037270F"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3</w:t>
            </w:r>
            <w:r w:rsidR="001951A2">
              <w:rPr>
                <w:rFonts w:eastAsia="Times New Roman" w:cs="Times New Roman"/>
                <w:b/>
                <w:bCs/>
                <w:color w:val="000000"/>
                <w:kern w:val="36"/>
                <w:sz w:val="24"/>
                <w:szCs w:val="24"/>
                <w:lang w:eastAsia="en-GB"/>
              </w:rPr>
              <w:t xml:space="preserve"> years</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rsidR="001951A2" w:rsidRDefault="00797BEB" w:rsidP="001951A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BA in </w:t>
            </w:r>
            <w:r w:rsidRPr="00797BEB">
              <w:rPr>
                <w:rFonts w:eastAsia="Times New Roman" w:cs="Times New Roman"/>
                <w:b/>
                <w:bCs/>
                <w:color w:val="000000"/>
                <w:kern w:val="36"/>
                <w:sz w:val="24"/>
                <w:szCs w:val="24"/>
                <w:lang w:eastAsia="en-GB"/>
              </w:rPr>
              <w:t>Philosophy, Politics</w:t>
            </w:r>
            <w:ins w:id="0" w:author="Michael" w:date="2016-09-29T23:47:00Z">
              <w:r w:rsidR="003B3FE3">
                <w:rPr>
                  <w:rFonts w:eastAsia="Times New Roman" w:cs="Times New Roman"/>
                  <w:b/>
                  <w:bCs/>
                  <w:color w:val="000000"/>
                  <w:kern w:val="36"/>
                  <w:sz w:val="24"/>
                  <w:szCs w:val="24"/>
                  <w:lang w:eastAsia="en-GB"/>
                </w:rPr>
                <w:t>,</w:t>
              </w:r>
            </w:ins>
            <w:r w:rsidRPr="00797BEB">
              <w:rPr>
                <w:rFonts w:eastAsia="Times New Roman" w:cs="Times New Roman"/>
                <w:b/>
                <w:bCs/>
                <w:color w:val="000000"/>
                <w:kern w:val="36"/>
                <w:sz w:val="24"/>
                <w:szCs w:val="24"/>
                <w:lang w:eastAsia="en-GB"/>
              </w:rPr>
              <w:t xml:space="preserve"> and Economics</w:t>
            </w:r>
          </w:p>
        </w:tc>
      </w:tr>
    </w:tbl>
    <w:p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rsidR="003B62B2" w:rsidRPr="003B62B2" w:rsidRDefault="003B62B2" w:rsidP="003B62B2">
      <w:pPr>
        <w:pStyle w:val="ListParagraph"/>
        <w:numPr>
          <w:ilvl w:val="0"/>
          <w:numId w:val="1"/>
        </w:numPr>
        <w:spacing w:before="200" w:after="0" w:line="240" w:lineRule="auto"/>
        <w:rPr>
          <w:ins w:id="1" w:author="Michael" w:date="2016-09-29T18:50:00Z"/>
          <w:rFonts w:eastAsia="Times New Roman" w:cs="Times New Roman"/>
          <w:sz w:val="24"/>
          <w:szCs w:val="24"/>
          <w:lang w:eastAsia="en-GB"/>
          <w:rPrChange w:id="2" w:author="Michael" w:date="2016-09-29T18:50:00Z">
            <w:rPr>
              <w:ins w:id="3" w:author="Michael" w:date="2016-09-29T18:50:00Z"/>
              <w:lang w:eastAsia="en-GB"/>
            </w:rPr>
          </w:rPrChange>
        </w:rPr>
        <w:pPrChange w:id="4" w:author="Michael" w:date="2016-09-29T18:50:00Z">
          <w:pPr>
            <w:pStyle w:val="ListParagraph"/>
            <w:spacing w:before="200" w:after="0" w:line="240" w:lineRule="auto"/>
          </w:pPr>
        </w:pPrChange>
      </w:pPr>
      <w:ins w:id="5" w:author="Michael" w:date="2016-09-29T18:50:00Z">
        <w:r>
          <w:rPr>
            <w:rFonts w:eastAsia="Times New Roman" w:cs="Times New Roman"/>
            <w:sz w:val="24"/>
            <w:szCs w:val="24"/>
            <w:lang w:eastAsia="en-GB"/>
          </w:rPr>
          <w:t>As with all UK universities, applying to Oxford starts with UCAS; however, the Oxford application deadline is</w:t>
        </w:r>
      </w:ins>
      <w:ins w:id="6" w:author="Michael" w:date="2016-09-29T18:58:00Z">
        <w:r w:rsidR="00305459">
          <w:rPr>
            <w:rFonts w:eastAsia="Times New Roman" w:cs="Times New Roman"/>
            <w:sz w:val="24"/>
            <w:szCs w:val="24"/>
            <w:lang w:eastAsia="en-GB"/>
          </w:rPr>
          <w:t xml:space="preserve"> in mid-October, which is far</w:t>
        </w:r>
      </w:ins>
      <w:ins w:id="7" w:author="Michael" w:date="2016-09-29T18:50:00Z">
        <w:r>
          <w:rPr>
            <w:rFonts w:eastAsia="Times New Roman" w:cs="Times New Roman"/>
            <w:sz w:val="24"/>
            <w:szCs w:val="24"/>
            <w:lang w:eastAsia="en-GB"/>
          </w:rPr>
          <w:t xml:space="preserve"> earlier than those of other universities.</w:t>
        </w:r>
        <w:r w:rsidRPr="00154DC2">
          <w:rPr>
            <w:rFonts w:eastAsia="Times New Roman" w:cs="Times New Roman"/>
            <w:sz w:val="24"/>
            <w:szCs w:val="24"/>
            <w:lang w:eastAsia="en-GB"/>
          </w:rPr>
          <w:t xml:space="preserve"> </w:t>
        </w:r>
      </w:ins>
    </w:p>
    <w:p w:rsidR="001951A2" w:rsidDel="003B62B2" w:rsidRDefault="00154DC2" w:rsidP="004D0AB8">
      <w:pPr>
        <w:pStyle w:val="ListParagraph"/>
        <w:numPr>
          <w:ilvl w:val="0"/>
          <w:numId w:val="1"/>
        </w:numPr>
        <w:spacing w:before="200" w:after="0" w:line="240" w:lineRule="auto"/>
        <w:rPr>
          <w:del w:id="8" w:author="Michael" w:date="2016-09-29T18:50:00Z"/>
          <w:rFonts w:eastAsia="Times New Roman" w:cs="Times New Roman"/>
          <w:sz w:val="24"/>
          <w:szCs w:val="24"/>
          <w:lang w:eastAsia="en-GB"/>
        </w:rPr>
      </w:pPr>
      <w:del w:id="9" w:author="Michael" w:date="2016-09-29T18:50:00Z">
        <w:r w:rsidRPr="00154DC2" w:rsidDel="003B62B2">
          <w:rPr>
            <w:rFonts w:eastAsia="Times New Roman" w:cs="Times New Roman"/>
            <w:sz w:val="24"/>
            <w:szCs w:val="24"/>
            <w:lang w:eastAsia="en-GB"/>
          </w:rPr>
          <w:delText>Every application to university starts with UCAS: applying to Oxford for any subject has an earlier deadline than other universities</w:delText>
        </w:r>
        <w:r w:rsidR="004C4DEA" w:rsidDel="003B62B2">
          <w:rPr>
            <w:rFonts w:eastAsia="Times New Roman" w:cs="Times New Roman"/>
            <w:sz w:val="24"/>
            <w:szCs w:val="24"/>
            <w:lang w:eastAsia="en-GB"/>
          </w:rPr>
          <w:delText xml:space="preserve">. </w:delText>
        </w:r>
        <w:r w:rsidRPr="00154DC2" w:rsidDel="003B62B2">
          <w:rPr>
            <w:rFonts w:eastAsia="Times New Roman" w:cs="Times New Roman"/>
            <w:sz w:val="24"/>
            <w:szCs w:val="24"/>
            <w:lang w:eastAsia="en-GB"/>
          </w:rPr>
          <w:delText xml:space="preserve"> </w:delText>
        </w:r>
      </w:del>
    </w:p>
    <w:p w:rsidR="009B6A5D" w:rsidRPr="004D0AB8" w:rsidRDefault="009B6A5D" w:rsidP="009B6A5D">
      <w:pPr>
        <w:pStyle w:val="ListParagraph"/>
        <w:spacing w:before="200" w:after="0" w:line="240" w:lineRule="auto"/>
        <w:rPr>
          <w:rFonts w:eastAsia="Times New Roman" w:cs="Times New Roman"/>
          <w:sz w:val="24"/>
          <w:szCs w:val="24"/>
          <w:lang w:eastAsia="en-GB"/>
        </w:rPr>
      </w:pPr>
    </w:p>
    <w:p w:rsidR="009B6A5D" w:rsidRDefault="003B62B2" w:rsidP="009B6A5D">
      <w:pPr>
        <w:pStyle w:val="ListParagraph"/>
        <w:numPr>
          <w:ilvl w:val="0"/>
          <w:numId w:val="1"/>
        </w:numPr>
        <w:spacing w:before="200" w:after="0" w:line="240" w:lineRule="auto"/>
        <w:rPr>
          <w:rFonts w:eastAsia="Times New Roman" w:cs="Times New Roman"/>
          <w:sz w:val="24"/>
          <w:szCs w:val="24"/>
          <w:lang w:eastAsia="en-GB"/>
        </w:rPr>
      </w:pPr>
      <w:ins w:id="10" w:author="Michael" w:date="2016-09-29T18:50:00Z">
        <w:r>
          <w:rPr>
            <w:rFonts w:eastAsia="Times New Roman" w:cs="Times New Roman"/>
            <w:sz w:val="24"/>
            <w:szCs w:val="24"/>
            <w:lang w:eastAsia="en-GB"/>
          </w:rPr>
          <w:t>Part of your application will be references submitted by your teachers, recommending you for your ab</w:t>
        </w:r>
        <w:r w:rsidR="00305459">
          <w:rPr>
            <w:rFonts w:eastAsia="Times New Roman" w:cs="Times New Roman"/>
            <w:sz w:val="24"/>
            <w:szCs w:val="24"/>
            <w:lang w:eastAsia="en-GB"/>
          </w:rPr>
          <w:t>ility</w:t>
        </w:r>
      </w:ins>
      <w:ins w:id="11" w:author="Michael" w:date="2016-09-29T19:01:00Z">
        <w:r w:rsidR="00305459">
          <w:rPr>
            <w:rFonts w:eastAsia="Times New Roman" w:cs="Times New Roman"/>
            <w:sz w:val="24"/>
            <w:szCs w:val="24"/>
            <w:lang w:eastAsia="en-GB"/>
          </w:rPr>
          <w:t xml:space="preserve">, interest, and </w:t>
        </w:r>
      </w:ins>
      <w:ins w:id="12" w:author="Michael" w:date="2016-09-29T19:02:00Z">
        <w:r w:rsidR="00305459">
          <w:rPr>
            <w:rFonts w:eastAsia="Times New Roman" w:cs="Times New Roman"/>
            <w:sz w:val="24"/>
            <w:szCs w:val="24"/>
            <w:lang w:eastAsia="en-GB"/>
          </w:rPr>
          <w:t>–</w:t>
        </w:r>
      </w:ins>
      <w:ins w:id="13" w:author="Michael" w:date="2016-09-29T19:01:00Z">
        <w:r w:rsidR="00305459">
          <w:rPr>
            <w:rFonts w:eastAsia="Times New Roman" w:cs="Times New Roman"/>
            <w:sz w:val="24"/>
            <w:szCs w:val="24"/>
            <w:lang w:eastAsia="en-GB"/>
          </w:rPr>
          <w:t xml:space="preserve"> possibly</w:t>
        </w:r>
      </w:ins>
      <w:ins w:id="14" w:author="Michael" w:date="2016-09-29T19:02:00Z">
        <w:r w:rsidR="00305459">
          <w:rPr>
            <w:rFonts w:eastAsia="Times New Roman" w:cs="Times New Roman"/>
            <w:sz w:val="24"/>
            <w:szCs w:val="24"/>
            <w:lang w:eastAsia="en-GB"/>
          </w:rPr>
          <w:t xml:space="preserve"> -</w:t>
        </w:r>
      </w:ins>
      <w:ins w:id="15" w:author="Michael" w:date="2016-09-29T19:00:00Z">
        <w:r w:rsidR="00305459">
          <w:rPr>
            <w:rFonts w:eastAsia="Times New Roman" w:cs="Times New Roman"/>
            <w:sz w:val="24"/>
            <w:szCs w:val="24"/>
            <w:lang w:eastAsia="en-GB"/>
          </w:rPr>
          <w:t xml:space="preserve"> how hard you work</w:t>
        </w:r>
      </w:ins>
      <w:ins w:id="16" w:author="Michael" w:date="2016-09-29T18:51:00Z">
        <w:r>
          <w:rPr>
            <w:rFonts w:eastAsia="Times New Roman" w:cs="Times New Roman"/>
            <w:sz w:val="24"/>
            <w:szCs w:val="24"/>
            <w:lang w:eastAsia="en-GB"/>
          </w:rPr>
          <w:t>. Don</w:t>
        </w:r>
      </w:ins>
      <w:ins w:id="17" w:author="Michael" w:date="2016-09-29T18:52:00Z">
        <w:r>
          <w:rPr>
            <w:rFonts w:eastAsia="Times New Roman" w:cs="Times New Roman"/>
            <w:sz w:val="24"/>
            <w:szCs w:val="24"/>
            <w:lang w:eastAsia="en-GB"/>
          </w:rPr>
          <w:t>’</w:t>
        </w:r>
        <w:r>
          <w:rPr>
            <w:rFonts w:eastAsia="Times New Roman" w:cs="Times New Roman"/>
            <w:sz w:val="24"/>
            <w:szCs w:val="24"/>
            <w:lang w:eastAsia="en-GB"/>
          </w:rPr>
          <w:t>t listen to people who dismiss these completely</w:t>
        </w:r>
      </w:ins>
      <w:ins w:id="18" w:author="Michael" w:date="2016-09-29T19:02:00Z">
        <w:r w:rsidR="00305459">
          <w:rPr>
            <w:rFonts w:eastAsia="Times New Roman" w:cs="Times New Roman"/>
            <w:sz w:val="24"/>
            <w:szCs w:val="24"/>
            <w:lang w:eastAsia="en-GB"/>
          </w:rPr>
          <w:t>:</w:t>
        </w:r>
      </w:ins>
      <w:ins w:id="19" w:author="Michael" w:date="2016-09-29T18:52:00Z">
        <w:r>
          <w:rPr>
            <w:rFonts w:eastAsia="Times New Roman" w:cs="Times New Roman"/>
            <w:sz w:val="24"/>
            <w:szCs w:val="24"/>
            <w:lang w:eastAsia="en-GB"/>
          </w:rPr>
          <w:t xml:space="preserve"> mine were brought up in my Keble interview, so it</w:t>
        </w:r>
        <w:r>
          <w:rPr>
            <w:rFonts w:eastAsia="Times New Roman" w:cs="Times New Roman"/>
            <w:sz w:val="24"/>
            <w:szCs w:val="24"/>
            <w:lang w:eastAsia="en-GB"/>
          </w:rPr>
          <w:t>’</w:t>
        </w:r>
        <w:r>
          <w:rPr>
            <w:rFonts w:eastAsia="Times New Roman" w:cs="Times New Roman"/>
            <w:sz w:val="24"/>
            <w:szCs w:val="24"/>
            <w:lang w:eastAsia="en-GB"/>
          </w:rPr>
          <w:t xml:space="preserve">s definitely true that they get read. </w:t>
        </w:r>
      </w:ins>
      <w:del w:id="20" w:author="Michael" w:date="2016-09-29T18:53:00Z">
        <w:r w:rsidR="00154DC2" w:rsidRPr="00154DC2" w:rsidDel="003B62B2">
          <w:rPr>
            <w:rFonts w:eastAsia="Times New Roman" w:cs="Times New Roman"/>
            <w:sz w:val="24"/>
            <w:szCs w:val="24"/>
            <w:lang w:eastAsia="en-GB"/>
          </w:rPr>
          <w:delText xml:space="preserve">Your teacher will submit references about </w:delText>
        </w:r>
        <w:bookmarkStart w:id="21" w:name="_GoBack"/>
        <w:bookmarkEnd w:id="21"/>
        <w:r w:rsidR="00154DC2" w:rsidRPr="00154DC2" w:rsidDel="003B62B2">
          <w:rPr>
            <w:rFonts w:eastAsia="Times New Roman" w:cs="Times New Roman"/>
            <w:sz w:val="24"/>
            <w:szCs w:val="24"/>
            <w:lang w:eastAsia="en-GB"/>
          </w:rPr>
          <w:delText>you, this is important encouragement to make sure you’re conscientious and hard working- although some may dismiss these references and their importance, they were brought up in my Keble interview, therefore they do get read. Although you shouldn’t</w:delText>
        </w:r>
      </w:del>
      <w:ins w:id="22" w:author="Michael" w:date="2016-09-29T18:53:00Z">
        <w:r>
          <w:rPr>
            <w:rFonts w:eastAsia="Times New Roman" w:cs="Times New Roman"/>
            <w:sz w:val="24"/>
            <w:szCs w:val="24"/>
            <w:lang w:eastAsia="en-GB"/>
          </w:rPr>
          <w:t>Don</w:t>
        </w:r>
        <w:r>
          <w:rPr>
            <w:rFonts w:eastAsia="Times New Roman" w:cs="Times New Roman"/>
            <w:sz w:val="24"/>
            <w:szCs w:val="24"/>
            <w:lang w:eastAsia="en-GB"/>
          </w:rPr>
          <w:t>’</w:t>
        </w:r>
        <w:r>
          <w:rPr>
            <w:rFonts w:eastAsia="Times New Roman" w:cs="Times New Roman"/>
            <w:sz w:val="24"/>
            <w:szCs w:val="24"/>
            <w:lang w:eastAsia="en-GB"/>
          </w:rPr>
          <w:t>t</w:t>
        </w:r>
      </w:ins>
      <w:r w:rsidR="00154DC2" w:rsidRPr="00154DC2">
        <w:rPr>
          <w:rFonts w:eastAsia="Times New Roman" w:cs="Times New Roman"/>
          <w:sz w:val="24"/>
          <w:szCs w:val="24"/>
          <w:lang w:eastAsia="en-GB"/>
        </w:rPr>
        <w:t xml:space="preserve"> worry too much</w:t>
      </w:r>
      <w:ins w:id="23" w:author="Michael" w:date="2016-09-29T18:53:00Z">
        <w:r>
          <w:rPr>
            <w:rFonts w:eastAsia="Times New Roman" w:cs="Times New Roman"/>
            <w:sz w:val="24"/>
            <w:szCs w:val="24"/>
            <w:lang w:eastAsia="en-GB"/>
          </w:rPr>
          <w:t>, though,</w:t>
        </w:r>
      </w:ins>
      <w:r w:rsidR="00154DC2" w:rsidRPr="00154DC2">
        <w:rPr>
          <w:rFonts w:eastAsia="Times New Roman" w:cs="Times New Roman"/>
          <w:sz w:val="24"/>
          <w:szCs w:val="24"/>
          <w:lang w:eastAsia="en-GB"/>
        </w:rPr>
        <w:t xml:space="preserve"> as your teachers </w:t>
      </w:r>
      <w:del w:id="24" w:author="Michael" w:date="2016-09-29T18:53:00Z">
        <w:r w:rsidR="00154DC2" w:rsidRPr="00154DC2" w:rsidDel="003B62B2">
          <w:rPr>
            <w:rFonts w:eastAsia="Times New Roman" w:cs="Times New Roman"/>
            <w:sz w:val="24"/>
            <w:szCs w:val="24"/>
            <w:lang w:eastAsia="en-GB"/>
          </w:rPr>
          <w:delText>should hopefully</w:delText>
        </w:r>
      </w:del>
      <w:ins w:id="25" w:author="Michael" w:date="2016-09-29T18:53:00Z">
        <w:r>
          <w:rPr>
            <w:rFonts w:eastAsia="Times New Roman" w:cs="Times New Roman"/>
            <w:sz w:val="24"/>
            <w:szCs w:val="24"/>
            <w:lang w:eastAsia="en-GB"/>
          </w:rPr>
          <w:t>will probably</w:t>
        </w:r>
      </w:ins>
      <w:r w:rsidR="00154DC2" w:rsidRPr="00154DC2">
        <w:rPr>
          <w:rFonts w:eastAsia="Times New Roman" w:cs="Times New Roman"/>
          <w:sz w:val="24"/>
          <w:szCs w:val="24"/>
          <w:lang w:eastAsia="en-GB"/>
        </w:rPr>
        <w:t xml:space="preserve"> be saying positive things about you!</w:t>
      </w:r>
    </w:p>
    <w:p w:rsidR="009B6A5D" w:rsidRPr="009B6A5D" w:rsidRDefault="009B6A5D" w:rsidP="009B6A5D">
      <w:pPr>
        <w:pStyle w:val="ListParagraph"/>
        <w:spacing w:before="200" w:after="0" w:line="240" w:lineRule="auto"/>
        <w:rPr>
          <w:rFonts w:eastAsia="Times New Roman" w:cs="Times New Roman"/>
          <w:sz w:val="24"/>
          <w:szCs w:val="24"/>
          <w:lang w:eastAsia="en-GB"/>
        </w:rPr>
      </w:pPr>
    </w:p>
    <w:p w:rsidR="00154DC2" w:rsidRPr="00797BEB" w:rsidRDefault="00154DC2" w:rsidP="00154DC2">
      <w:pPr>
        <w:pStyle w:val="ListParagraph"/>
        <w:numPr>
          <w:ilvl w:val="0"/>
          <w:numId w:val="1"/>
        </w:numPr>
        <w:spacing w:before="200" w:after="0" w:line="240" w:lineRule="auto"/>
        <w:rPr>
          <w:rFonts w:eastAsia="Times New Roman" w:cs="Times New Roman"/>
          <w:sz w:val="28"/>
          <w:szCs w:val="24"/>
          <w:lang w:eastAsia="en-GB"/>
        </w:rPr>
      </w:pPr>
      <w:r w:rsidRPr="00154DC2">
        <w:rPr>
          <w:rFonts w:eastAsia="Times New Roman" w:cs="Times New Roman"/>
          <w:sz w:val="24"/>
          <w:szCs w:val="24"/>
          <w:lang w:eastAsia="en-GB"/>
        </w:rPr>
        <w:t xml:space="preserve">All your academic and extracurricular achievements </w:t>
      </w:r>
      <w:ins w:id="26" w:author="Michael" w:date="2016-09-29T19:02:00Z">
        <w:r w:rsidR="00305459">
          <w:rPr>
            <w:rFonts w:eastAsia="Times New Roman" w:cs="Times New Roman"/>
            <w:sz w:val="24"/>
            <w:szCs w:val="24"/>
            <w:lang w:eastAsia="en-GB"/>
          </w:rPr>
          <w:t xml:space="preserve">also </w:t>
        </w:r>
      </w:ins>
      <w:r w:rsidRPr="00154DC2">
        <w:rPr>
          <w:rFonts w:eastAsia="Times New Roman" w:cs="Times New Roman"/>
          <w:sz w:val="24"/>
          <w:szCs w:val="24"/>
          <w:lang w:eastAsia="en-GB"/>
        </w:rPr>
        <w:t>get entered into UCAS</w:t>
      </w:r>
      <w:del w:id="27" w:author="Michael" w:date="2016-09-29T19:02:00Z">
        <w:r w:rsidRPr="00154DC2" w:rsidDel="00305459">
          <w:rPr>
            <w:rFonts w:eastAsia="Times New Roman" w:cs="Times New Roman"/>
            <w:sz w:val="24"/>
            <w:szCs w:val="24"/>
            <w:lang w:eastAsia="en-GB"/>
          </w:rPr>
          <w:delText xml:space="preserve">, </w:delText>
        </w:r>
      </w:del>
      <w:ins w:id="28" w:author="Michael" w:date="2016-09-29T19:02:00Z">
        <w:r w:rsidR="00305459">
          <w:rPr>
            <w:rFonts w:eastAsia="Times New Roman" w:cs="Times New Roman"/>
            <w:sz w:val="24"/>
            <w:szCs w:val="24"/>
            <w:lang w:eastAsia="en-GB"/>
          </w:rPr>
          <w:t xml:space="preserve">. </w:t>
        </w:r>
      </w:ins>
      <w:ins w:id="29" w:author="Michael" w:date="2016-09-29T19:03:00Z">
        <w:r w:rsidR="00305459">
          <w:rPr>
            <w:rFonts w:eastAsia="Times New Roman" w:cs="Times New Roman"/>
            <w:sz w:val="24"/>
            <w:szCs w:val="24"/>
            <w:lang w:eastAsia="en-GB"/>
          </w:rPr>
          <w:t>G</w:t>
        </w:r>
      </w:ins>
      <w:del w:id="30" w:author="Michael" w:date="2016-09-29T19:03:00Z">
        <w:r w:rsidRPr="00154DC2" w:rsidDel="00305459">
          <w:rPr>
            <w:rFonts w:eastAsia="Times New Roman" w:cs="Times New Roman"/>
            <w:sz w:val="24"/>
            <w:szCs w:val="24"/>
            <w:lang w:eastAsia="en-GB"/>
          </w:rPr>
          <w:delText>g</w:delText>
        </w:r>
      </w:del>
      <w:r w:rsidRPr="00154DC2">
        <w:rPr>
          <w:rFonts w:eastAsia="Times New Roman" w:cs="Times New Roman"/>
          <w:sz w:val="24"/>
          <w:szCs w:val="24"/>
          <w:lang w:eastAsia="en-GB"/>
        </w:rPr>
        <w:t xml:space="preserve">uidelines and statistics regarding the academic requirements for an application to the university can be found here: </w:t>
      </w:r>
      <w:r w:rsidR="00797BEB" w:rsidRPr="00797BEB">
        <w:rPr>
          <w:sz w:val="24"/>
        </w:rPr>
        <w:t>http://www.ppe.ox.ac.uk/images/course_statistics_2016.pdf</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This website gives detailed information about past applicants</w:t>
      </w:r>
      <w:ins w:id="31" w:author="Michael" w:date="2016-09-29T19:03:00Z">
        <w:r w:rsidR="00305459">
          <w:rPr>
            <w:rFonts w:eastAsia="Times New Roman" w:cs="Times New Roman"/>
            <w:sz w:val="24"/>
            <w:szCs w:val="24"/>
            <w:lang w:eastAsia="en-GB"/>
          </w:rPr>
          <w:t>, including</w:t>
        </w:r>
      </w:ins>
      <w:del w:id="32" w:author="Michael" w:date="2016-09-29T19:03:00Z">
        <w:r w:rsidRPr="00154DC2" w:rsidDel="00305459">
          <w:rPr>
            <w:rFonts w:eastAsia="Times New Roman" w:cs="Times New Roman"/>
            <w:sz w:val="24"/>
            <w:szCs w:val="24"/>
            <w:lang w:eastAsia="en-GB"/>
          </w:rPr>
          <w:delText xml:space="preserve"> and</w:delText>
        </w:r>
      </w:del>
      <w:r w:rsidRPr="00154DC2">
        <w:rPr>
          <w:rFonts w:eastAsia="Times New Roman" w:cs="Times New Roman"/>
          <w:sz w:val="24"/>
          <w:szCs w:val="24"/>
          <w:lang w:eastAsia="en-GB"/>
        </w:rPr>
        <w:t xml:space="preserve"> their percentage of A*</w:t>
      </w:r>
      <w:ins w:id="33" w:author="Michael" w:date="2016-09-29T19:03:00Z">
        <w:r w:rsidR="00305459">
          <w:rPr>
            <w:rFonts w:eastAsia="Times New Roman" w:cs="Times New Roman"/>
            <w:sz w:val="24"/>
            <w:szCs w:val="24"/>
            <w:lang w:eastAsia="en-GB"/>
          </w:rPr>
          <w:t>s</w:t>
        </w:r>
      </w:ins>
      <w:r w:rsidRPr="00154DC2">
        <w:rPr>
          <w:rFonts w:eastAsia="Times New Roman" w:cs="Times New Roman"/>
          <w:sz w:val="24"/>
          <w:szCs w:val="24"/>
          <w:lang w:eastAsia="en-GB"/>
        </w:rPr>
        <w:t xml:space="preserve"> at GCSE and their scores in entrance exams</w:t>
      </w:r>
      <w:ins w:id="34" w:author="Michael" w:date="2016-09-29T19:03:00Z">
        <w:r w:rsidR="00305459">
          <w:rPr>
            <w:rFonts w:eastAsia="Times New Roman" w:cs="Times New Roman"/>
            <w:sz w:val="24"/>
            <w:szCs w:val="24"/>
            <w:lang w:eastAsia="en-GB"/>
          </w:rPr>
          <w:t>.</w:t>
        </w:r>
      </w:ins>
      <w:del w:id="35" w:author="Michael" w:date="2016-09-29T19:03:00Z">
        <w:r w:rsidRPr="00154DC2" w:rsidDel="00305459">
          <w:rPr>
            <w:rFonts w:eastAsia="Times New Roman" w:cs="Times New Roman"/>
            <w:sz w:val="24"/>
            <w:szCs w:val="24"/>
            <w:lang w:eastAsia="en-GB"/>
          </w:rPr>
          <w:delText>,</w:delText>
        </w:r>
      </w:del>
      <w:r w:rsidRPr="00154DC2">
        <w:rPr>
          <w:rFonts w:eastAsia="Times New Roman" w:cs="Times New Roman"/>
          <w:sz w:val="24"/>
          <w:szCs w:val="24"/>
          <w:lang w:eastAsia="en-GB"/>
        </w:rPr>
        <w:t xml:space="preserve"> </w:t>
      </w:r>
      <w:del w:id="36" w:author="Michael" w:date="2016-09-29T19:03:00Z">
        <w:r w:rsidRPr="00154DC2" w:rsidDel="00305459">
          <w:rPr>
            <w:rFonts w:eastAsia="Times New Roman" w:cs="Times New Roman"/>
            <w:sz w:val="24"/>
            <w:szCs w:val="24"/>
            <w:lang w:eastAsia="en-GB"/>
          </w:rPr>
          <w:delText>i</w:delText>
        </w:r>
      </w:del>
      <w:ins w:id="37" w:author="Michael" w:date="2016-09-29T19:03:00Z">
        <w:r w:rsidR="00305459">
          <w:rPr>
            <w:rFonts w:eastAsia="Times New Roman" w:cs="Times New Roman"/>
            <w:sz w:val="24"/>
            <w:szCs w:val="24"/>
            <w:lang w:eastAsia="en-GB"/>
          </w:rPr>
          <w:t>I</w:t>
        </w:r>
      </w:ins>
      <w:r w:rsidRPr="00154DC2">
        <w:rPr>
          <w:rFonts w:eastAsia="Times New Roman" w:cs="Times New Roman"/>
          <w:sz w:val="24"/>
          <w:szCs w:val="24"/>
          <w:lang w:eastAsia="en-GB"/>
        </w:rPr>
        <w:t>t is important to remember</w:t>
      </w:r>
      <w:ins w:id="38" w:author="Michael" w:date="2016-09-29T19:03:00Z">
        <w:r w:rsidR="00305459">
          <w:rPr>
            <w:rFonts w:eastAsia="Times New Roman" w:cs="Times New Roman"/>
            <w:sz w:val="24"/>
            <w:szCs w:val="24"/>
            <w:lang w:eastAsia="en-GB"/>
          </w:rPr>
          <w:t>,</w:t>
        </w:r>
      </w:ins>
      <w:r w:rsidRPr="00154DC2">
        <w:rPr>
          <w:rFonts w:eastAsia="Times New Roman" w:cs="Times New Roman"/>
          <w:sz w:val="24"/>
          <w:szCs w:val="24"/>
          <w:lang w:eastAsia="en-GB"/>
        </w:rPr>
        <w:t xml:space="preserve"> however</w:t>
      </w:r>
      <w:ins w:id="39" w:author="Michael" w:date="2016-09-29T19:03:00Z">
        <w:r w:rsidR="00305459">
          <w:rPr>
            <w:rFonts w:eastAsia="Times New Roman" w:cs="Times New Roman"/>
            <w:sz w:val="24"/>
            <w:szCs w:val="24"/>
            <w:lang w:eastAsia="en-GB"/>
          </w:rPr>
          <w:t>,</w:t>
        </w:r>
      </w:ins>
      <w:r w:rsidRPr="00154DC2">
        <w:rPr>
          <w:rFonts w:eastAsia="Times New Roman" w:cs="Times New Roman"/>
          <w:sz w:val="24"/>
          <w:szCs w:val="24"/>
          <w:lang w:eastAsia="en-GB"/>
        </w:rPr>
        <w:t xml:space="preserve"> that academic scores are considered in light of your school’s performance</w:t>
      </w:r>
      <w:del w:id="40" w:author="Michael" w:date="2016-09-29T19:04:00Z">
        <w:r w:rsidRPr="00154DC2" w:rsidDel="00305459">
          <w:rPr>
            <w:rFonts w:eastAsia="Times New Roman" w:cs="Times New Roman"/>
            <w:sz w:val="24"/>
            <w:szCs w:val="24"/>
            <w:lang w:eastAsia="en-GB"/>
          </w:rPr>
          <w:delText xml:space="preserve">, </w:delText>
        </w:r>
      </w:del>
      <w:ins w:id="41" w:author="Michael" w:date="2016-09-29T19:04:00Z">
        <w:r w:rsidR="00305459">
          <w:rPr>
            <w:rFonts w:eastAsia="Times New Roman" w:cs="Times New Roman"/>
            <w:sz w:val="24"/>
            <w:szCs w:val="24"/>
            <w:lang w:eastAsia="en-GB"/>
          </w:rPr>
          <w:t>:</w:t>
        </w:r>
        <w:r w:rsidR="00305459" w:rsidRPr="00154DC2">
          <w:rPr>
            <w:rFonts w:eastAsia="Times New Roman" w:cs="Times New Roman"/>
            <w:sz w:val="24"/>
            <w:szCs w:val="24"/>
            <w:lang w:eastAsia="en-GB"/>
          </w:rPr>
          <w:t xml:space="preserve"> </w:t>
        </w:r>
      </w:ins>
      <w:r w:rsidRPr="00154DC2">
        <w:rPr>
          <w:rFonts w:eastAsia="Times New Roman" w:cs="Times New Roman"/>
          <w:sz w:val="24"/>
          <w:szCs w:val="24"/>
          <w:lang w:eastAsia="en-GB"/>
        </w:rPr>
        <w:t xml:space="preserve">for example, GCSE </w:t>
      </w:r>
      <w:ins w:id="42" w:author="Michael" w:date="2016-09-29T19:04:00Z">
        <w:r w:rsidR="00305459">
          <w:rPr>
            <w:rFonts w:eastAsia="Times New Roman" w:cs="Times New Roman"/>
            <w:sz w:val="24"/>
            <w:szCs w:val="24"/>
            <w:lang w:eastAsia="en-GB"/>
          </w:rPr>
          <w:t>results</w:t>
        </w:r>
      </w:ins>
      <w:del w:id="43" w:author="Michael" w:date="2016-09-29T19:04:00Z">
        <w:r w:rsidRPr="00154DC2" w:rsidDel="00305459">
          <w:rPr>
            <w:rFonts w:eastAsia="Times New Roman" w:cs="Times New Roman"/>
            <w:sz w:val="24"/>
            <w:szCs w:val="24"/>
            <w:lang w:eastAsia="en-GB"/>
          </w:rPr>
          <w:delText>performance</w:delText>
        </w:r>
      </w:del>
      <w:r w:rsidRPr="00154DC2">
        <w:rPr>
          <w:rFonts w:eastAsia="Times New Roman" w:cs="Times New Roman"/>
          <w:sz w:val="24"/>
          <w:szCs w:val="24"/>
          <w:lang w:eastAsia="en-GB"/>
        </w:rPr>
        <w:t xml:space="preserve"> that outperform</w:t>
      </w:r>
      <w:del w:id="44" w:author="Michael" w:date="2016-09-29T19:04:00Z">
        <w:r w:rsidRPr="00154DC2" w:rsidDel="00305459">
          <w:rPr>
            <w:rFonts w:eastAsia="Times New Roman" w:cs="Times New Roman"/>
            <w:sz w:val="24"/>
            <w:szCs w:val="24"/>
            <w:lang w:eastAsia="en-GB"/>
          </w:rPr>
          <w:delText>s</w:delText>
        </w:r>
      </w:del>
      <w:r w:rsidRPr="00154DC2">
        <w:rPr>
          <w:rFonts w:eastAsia="Times New Roman" w:cs="Times New Roman"/>
          <w:sz w:val="24"/>
          <w:szCs w:val="24"/>
          <w:lang w:eastAsia="en-GB"/>
        </w:rPr>
        <w:t xml:space="preserve"> the average from your school will be flagged up even if you have a lower number of A*s than other applicants.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796859" w:rsidDel="00305459" w:rsidRDefault="00154DC2" w:rsidP="00796859">
      <w:pPr>
        <w:pStyle w:val="ListParagraph"/>
        <w:numPr>
          <w:ilvl w:val="0"/>
          <w:numId w:val="1"/>
        </w:numPr>
        <w:spacing w:before="200" w:after="0" w:line="240" w:lineRule="auto"/>
        <w:rPr>
          <w:del w:id="45" w:author="Michael" w:date="2016-09-29T19:06:00Z"/>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sidR="00797BEB">
        <w:rPr>
          <w:rFonts w:eastAsia="Times New Roman" w:cs="Times New Roman"/>
          <w:sz w:val="24"/>
          <w:szCs w:val="24"/>
          <w:lang w:eastAsia="en-GB"/>
        </w:rPr>
        <w:t>all applicants must meet an</w:t>
      </w:r>
      <w:del w:id="46" w:author="Michael" w:date="2016-09-29T19:04:00Z">
        <w:r w:rsidR="00797BEB" w:rsidDel="00305459">
          <w:rPr>
            <w:rFonts w:eastAsia="Times New Roman" w:cs="Times New Roman"/>
            <w:sz w:val="24"/>
            <w:szCs w:val="24"/>
            <w:lang w:eastAsia="en-GB"/>
          </w:rPr>
          <w:delText>:</w:delText>
        </w:r>
      </w:del>
      <w:r w:rsidR="00797BEB">
        <w:rPr>
          <w:rFonts w:eastAsia="Times New Roman" w:cs="Times New Roman"/>
          <w:sz w:val="24"/>
          <w:szCs w:val="24"/>
          <w:lang w:eastAsia="en-GB"/>
        </w:rPr>
        <w:t xml:space="preserve"> A</w:t>
      </w:r>
      <w:r>
        <w:rPr>
          <w:rFonts w:eastAsia="Times New Roman" w:cs="Times New Roman"/>
          <w:sz w:val="24"/>
          <w:szCs w:val="24"/>
          <w:lang w:eastAsia="en-GB"/>
        </w:rPr>
        <w:t>A</w:t>
      </w:r>
      <w:r w:rsidRPr="00154DC2">
        <w:rPr>
          <w:rFonts w:eastAsia="Times New Roman" w:cs="Times New Roman"/>
          <w:sz w:val="24"/>
          <w:szCs w:val="24"/>
          <w:lang w:eastAsia="en-GB"/>
        </w:rPr>
        <w:t xml:space="preserve">A offer at </w:t>
      </w:r>
      <w:proofErr w:type="gramStart"/>
      <w:r w:rsidRPr="00154DC2">
        <w:rPr>
          <w:rFonts w:eastAsia="Times New Roman" w:cs="Times New Roman"/>
          <w:sz w:val="24"/>
          <w:szCs w:val="24"/>
          <w:lang w:eastAsia="en-GB"/>
        </w:rPr>
        <w:t>A</w:t>
      </w:r>
      <w:proofErr w:type="gramEnd"/>
      <w:r w:rsidRPr="00154DC2">
        <w:rPr>
          <w:rFonts w:eastAsia="Times New Roman" w:cs="Times New Roman"/>
          <w:sz w:val="24"/>
          <w:szCs w:val="24"/>
          <w:lang w:eastAsia="en-GB"/>
        </w:rPr>
        <w:t xml:space="preserve"> level. </w:t>
      </w:r>
    </w:p>
    <w:p w:rsidR="0052016B" w:rsidRPr="00305459" w:rsidRDefault="0052016B" w:rsidP="00305459">
      <w:pPr>
        <w:pStyle w:val="ListParagraph"/>
        <w:numPr>
          <w:ilvl w:val="0"/>
          <w:numId w:val="1"/>
        </w:numPr>
        <w:spacing w:before="200" w:after="0" w:line="240" w:lineRule="auto"/>
        <w:rPr>
          <w:rFonts w:eastAsia="Times New Roman" w:cs="Times New Roman"/>
          <w:sz w:val="24"/>
          <w:szCs w:val="24"/>
          <w:lang w:eastAsia="en-GB"/>
          <w:rPrChange w:id="47" w:author="Michael" w:date="2016-09-29T19:06:00Z">
            <w:rPr>
              <w:lang w:eastAsia="en-GB"/>
            </w:rPr>
          </w:rPrChange>
        </w:rPr>
        <w:pPrChange w:id="48" w:author="Michael" w:date="2016-09-29T19:05:00Z">
          <w:pPr>
            <w:pStyle w:val="ListParagraph"/>
            <w:spacing w:before="200" w:after="0" w:line="240" w:lineRule="auto"/>
          </w:pPr>
        </w:pPrChange>
      </w:pPr>
    </w:p>
    <w:p w:rsidR="0052016B" w:rsidRPr="0052016B" w:rsidRDefault="0052016B" w:rsidP="0052016B">
      <w:pPr>
        <w:pStyle w:val="ListParagraph"/>
        <w:spacing w:before="200" w:after="0" w:line="240" w:lineRule="auto"/>
        <w:rPr>
          <w:rFonts w:eastAsia="Times New Roman" w:cs="Times New Roman"/>
          <w:sz w:val="24"/>
          <w:szCs w:val="24"/>
          <w:lang w:eastAsia="en-GB"/>
        </w:rPr>
      </w:pPr>
    </w:p>
    <w:p w:rsidR="00C11F77" w:rsidRPr="00C11F77" w:rsidRDefault="00796859" w:rsidP="00C11F77">
      <w:pPr>
        <w:pStyle w:val="ListParagraph"/>
        <w:numPr>
          <w:ilvl w:val="0"/>
          <w:numId w:val="1"/>
        </w:numPr>
        <w:spacing w:before="200" w:after="0" w:line="240" w:lineRule="auto"/>
      </w:pPr>
      <w:r>
        <w:rPr>
          <w:rFonts w:eastAsia="Times New Roman" w:cs="Times New Roman"/>
          <w:sz w:val="24"/>
          <w:szCs w:val="24"/>
          <w:lang w:eastAsia="en-GB"/>
        </w:rPr>
        <w:t>There are no</w:t>
      </w:r>
      <w:r w:rsidR="00C11F77">
        <w:rPr>
          <w:rFonts w:eastAsia="Times New Roman" w:cs="Times New Roman"/>
          <w:sz w:val="24"/>
          <w:szCs w:val="24"/>
          <w:lang w:eastAsia="en-GB"/>
        </w:rPr>
        <w:t xml:space="preserve"> official subject requirements for PPE –</w:t>
      </w:r>
      <w:ins w:id="49" w:author="Michael" w:date="2016-09-29T19:06:00Z">
        <w:r w:rsidR="00305459">
          <w:rPr>
            <w:rFonts w:eastAsia="Times New Roman" w:cs="Times New Roman"/>
            <w:sz w:val="24"/>
            <w:szCs w:val="24"/>
            <w:lang w:eastAsia="en-GB"/>
          </w:rPr>
          <w:t xml:space="preserve"> though it is useful,</w:t>
        </w:r>
      </w:ins>
      <w:r w:rsidR="00C11F77">
        <w:rPr>
          <w:rFonts w:eastAsia="Times New Roman" w:cs="Times New Roman"/>
          <w:sz w:val="24"/>
          <w:szCs w:val="24"/>
          <w:lang w:eastAsia="en-GB"/>
        </w:rPr>
        <w:t xml:space="preserve"> you do not need to have studied Philosophy, Politics</w:t>
      </w:r>
      <w:ins w:id="50" w:author="Michael" w:date="2016-09-29T19:06:00Z">
        <w:r w:rsidR="00305459">
          <w:rPr>
            <w:rFonts w:eastAsia="Times New Roman" w:cs="Times New Roman"/>
            <w:sz w:val="24"/>
            <w:szCs w:val="24"/>
            <w:lang w:eastAsia="en-GB"/>
          </w:rPr>
          <w:t>,</w:t>
        </w:r>
      </w:ins>
      <w:r w:rsidR="00C11F77">
        <w:rPr>
          <w:rFonts w:eastAsia="Times New Roman" w:cs="Times New Roman"/>
          <w:sz w:val="24"/>
          <w:szCs w:val="24"/>
          <w:lang w:eastAsia="en-GB"/>
        </w:rPr>
        <w:t xml:space="preserve"> or Economics</w:t>
      </w:r>
      <w:ins w:id="51" w:author="Michael" w:date="2016-09-29T19:06:00Z">
        <w:r w:rsidR="00305459">
          <w:rPr>
            <w:rFonts w:eastAsia="Times New Roman" w:cs="Times New Roman"/>
            <w:sz w:val="24"/>
            <w:szCs w:val="24"/>
            <w:lang w:eastAsia="en-GB"/>
          </w:rPr>
          <w:t xml:space="preserve">. </w:t>
        </w:r>
      </w:ins>
      <w:del w:id="52" w:author="Michael" w:date="2016-09-29T19:06:00Z">
        <w:r w:rsidR="00C11F77" w:rsidDel="00305459">
          <w:rPr>
            <w:rFonts w:eastAsia="Times New Roman" w:cs="Times New Roman"/>
            <w:sz w:val="24"/>
            <w:szCs w:val="24"/>
            <w:lang w:eastAsia="en-GB"/>
          </w:rPr>
          <w:delText xml:space="preserve"> (but it is useful). </w:delText>
        </w:r>
      </w:del>
      <w:r w:rsidR="00C11F77">
        <w:rPr>
          <w:rFonts w:eastAsia="Times New Roman" w:cs="Times New Roman"/>
          <w:sz w:val="24"/>
          <w:szCs w:val="24"/>
          <w:lang w:eastAsia="en-GB"/>
        </w:rPr>
        <w:t xml:space="preserve">Other useful subjects noted are History (or an essay-based subject) and Mathematics. </w:t>
      </w:r>
    </w:p>
    <w:p w:rsidR="00C11F77" w:rsidRDefault="00C11F77" w:rsidP="00C11F77">
      <w:pPr>
        <w:spacing w:before="200" w:after="0" w:line="240" w:lineRule="auto"/>
      </w:pPr>
    </w:p>
    <w:p w:rsidR="00C11F77" w:rsidRPr="0052016B" w:rsidRDefault="00C11F77" w:rsidP="00C11F77">
      <w:pPr>
        <w:pStyle w:val="ListParagraph"/>
        <w:numPr>
          <w:ilvl w:val="0"/>
          <w:numId w:val="1"/>
        </w:numPr>
        <w:spacing w:before="200" w:after="0" w:line="240" w:lineRule="auto"/>
        <w:rPr>
          <w:sz w:val="24"/>
          <w:szCs w:val="24"/>
        </w:rPr>
      </w:pPr>
      <w:r>
        <w:rPr>
          <w:rFonts w:eastAsia="Times New Roman" w:cs="Times New Roman"/>
          <w:sz w:val="24"/>
          <w:szCs w:val="24"/>
          <w:lang w:eastAsia="en-GB"/>
        </w:rPr>
        <w:lastRenderedPageBreak/>
        <w:t>From the PPE admissions website: “</w:t>
      </w:r>
      <w:r w:rsidRPr="00C11F77">
        <w:rPr>
          <w:rFonts w:eastAsia="Times New Roman" w:cs="Times New Roman"/>
          <w:sz w:val="24"/>
          <w:szCs w:val="24"/>
          <w:lang w:eastAsia="en-GB"/>
        </w:rPr>
        <w:t xml:space="preserve">Although Mathematics is not formally required for admission, PPE applicants need to have sufficient aptitude for mathematics to cope with the mathematical elements of the course. Mathematics is a particular advantage for the Economics component of PPE, as well as for the first year logic </w:t>
      </w:r>
      <w:r w:rsidRPr="0052016B">
        <w:rPr>
          <w:rFonts w:eastAsia="Times New Roman" w:cs="Times New Roman"/>
          <w:sz w:val="24"/>
          <w:szCs w:val="24"/>
          <w:lang w:eastAsia="en-GB"/>
        </w:rPr>
        <w:t>course in Philosophy, and for understanding theories and data in Politics.</w:t>
      </w:r>
      <w:r w:rsidR="0052016B" w:rsidRPr="0052016B">
        <w:rPr>
          <w:rFonts w:eastAsia="Times New Roman" w:cs="Times New Roman"/>
          <w:sz w:val="24"/>
          <w:szCs w:val="24"/>
          <w:lang w:eastAsia="en-GB"/>
        </w:rPr>
        <w:t>”</w:t>
      </w:r>
    </w:p>
    <w:p w:rsidR="0052016B" w:rsidRDefault="0052016B" w:rsidP="0052016B">
      <w:pPr>
        <w:pStyle w:val="ListParagraph"/>
        <w:spacing w:before="200" w:after="0" w:line="240" w:lineRule="auto"/>
        <w:rPr>
          <w:sz w:val="24"/>
          <w:szCs w:val="24"/>
        </w:rPr>
      </w:pPr>
      <w:r w:rsidRPr="0052016B">
        <w:rPr>
          <w:sz w:val="24"/>
          <w:szCs w:val="24"/>
        </w:rPr>
        <w:t xml:space="preserve">DO take note of this – the </w:t>
      </w:r>
      <w:del w:id="53" w:author="Michael" w:date="2016-09-29T19:09:00Z">
        <w:r w:rsidRPr="0052016B" w:rsidDel="00F27AC1">
          <w:rPr>
            <w:sz w:val="24"/>
            <w:szCs w:val="24"/>
          </w:rPr>
          <w:delText xml:space="preserve">economics </w:delText>
        </w:r>
      </w:del>
      <w:ins w:id="54" w:author="Michael" w:date="2016-09-29T19:09:00Z">
        <w:r w:rsidR="00F27AC1">
          <w:rPr>
            <w:sz w:val="24"/>
            <w:szCs w:val="24"/>
          </w:rPr>
          <w:t>E</w:t>
        </w:r>
        <w:r w:rsidR="00F27AC1" w:rsidRPr="0052016B">
          <w:rPr>
            <w:sz w:val="24"/>
            <w:szCs w:val="24"/>
          </w:rPr>
          <w:t xml:space="preserve">conomics </w:t>
        </w:r>
      </w:ins>
      <w:r w:rsidRPr="0052016B">
        <w:rPr>
          <w:sz w:val="24"/>
          <w:szCs w:val="24"/>
        </w:rPr>
        <w:t xml:space="preserve">course can be very difficult if you </w:t>
      </w:r>
      <w:ins w:id="55" w:author="Michael" w:date="2016-09-29T19:07:00Z">
        <w:r w:rsidR="00305459">
          <w:rPr>
            <w:sz w:val="24"/>
            <w:szCs w:val="24"/>
          </w:rPr>
          <w:t xml:space="preserve">strongly dislike or </w:t>
        </w:r>
      </w:ins>
      <w:r w:rsidRPr="0052016B">
        <w:rPr>
          <w:sz w:val="24"/>
          <w:szCs w:val="24"/>
        </w:rPr>
        <w:t xml:space="preserve">have trouble with </w:t>
      </w:r>
      <w:del w:id="56" w:author="Michael" w:date="2016-09-29T19:09:00Z">
        <w:r w:rsidRPr="0052016B" w:rsidDel="00F27AC1">
          <w:rPr>
            <w:sz w:val="24"/>
            <w:szCs w:val="24"/>
          </w:rPr>
          <w:delText>maths</w:delText>
        </w:r>
      </w:del>
      <w:ins w:id="57" w:author="Michael" w:date="2016-09-29T19:09:00Z">
        <w:r w:rsidR="00F27AC1">
          <w:rPr>
            <w:sz w:val="24"/>
            <w:szCs w:val="24"/>
          </w:rPr>
          <w:t>M</w:t>
        </w:r>
        <w:r w:rsidR="00F27AC1" w:rsidRPr="0052016B">
          <w:rPr>
            <w:sz w:val="24"/>
            <w:szCs w:val="24"/>
          </w:rPr>
          <w:t>aths</w:t>
        </w:r>
      </w:ins>
      <w:del w:id="58" w:author="Michael" w:date="2016-09-29T19:07:00Z">
        <w:r w:rsidRPr="0052016B" w:rsidDel="00305459">
          <w:rPr>
            <w:sz w:val="24"/>
            <w:szCs w:val="24"/>
          </w:rPr>
          <w:delText xml:space="preserve"> or do not like them</w:delText>
        </w:r>
      </w:del>
      <w:r w:rsidRPr="0052016B">
        <w:rPr>
          <w:sz w:val="24"/>
          <w:szCs w:val="24"/>
        </w:rPr>
        <w:t xml:space="preserve">. Although there are </w:t>
      </w:r>
      <w:ins w:id="59" w:author="Michael" w:date="2016-09-29T19:07:00Z">
        <w:r w:rsidR="00305459">
          <w:rPr>
            <w:sz w:val="24"/>
            <w:szCs w:val="24"/>
          </w:rPr>
          <w:t xml:space="preserve">helpful </w:t>
        </w:r>
      </w:ins>
      <w:r w:rsidRPr="0052016B">
        <w:rPr>
          <w:sz w:val="24"/>
          <w:szCs w:val="24"/>
        </w:rPr>
        <w:t xml:space="preserve">supplementary </w:t>
      </w:r>
      <w:del w:id="60" w:author="Michael" w:date="2016-09-29T19:09:00Z">
        <w:r w:rsidRPr="0052016B" w:rsidDel="00F27AC1">
          <w:rPr>
            <w:sz w:val="24"/>
            <w:szCs w:val="24"/>
          </w:rPr>
          <w:delText>maths</w:delText>
        </w:r>
      </w:del>
      <w:ins w:id="61" w:author="Michael" w:date="2016-09-29T19:09:00Z">
        <w:r w:rsidR="00F27AC1">
          <w:rPr>
            <w:sz w:val="24"/>
            <w:szCs w:val="24"/>
          </w:rPr>
          <w:t>M</w:t>
        </w:r>
        <w:r w:rsidR="00F27AC1" w:rsidRPr="0052016B">
          <w:rPr>
            <w:sz w:val="24"/>
            <w:szCs w:val="24"/>
          </w:rPr>
          <w:t>aths</w:t>
        </w:r>
        <w:r w:rsidR="00F27AC1">
          <w:rPr>
            <w:sz w:val="24"/>
            <w:szCs w:val="24"/>
          </w:rPr>
          <w:t xml:space="preserve"> </w:t>
        </w:r>
      </w:ins>
      <w:del w:id="62" w:author="Michael" w:date="2016-09-29T19:07:00Z">
        <w:r w:rsidRPr="0052016B" w:rsidDel="00305459">
          <w:rPr>
            <w:sz w:val="24"/>
            <w:szCs w:val="24"/>
          </w:rPr>
          <w:delText xml:space="preserve"> help </w:delText>
        </w:r>
      </w:del>
      <w:r w:rsidRPr="0052016B">
        <w:rPr>
          <w:sz w:val="24"/>
          <w:szCs w:val="24"/>
        </w:rPr>
        <w:t>courses you can take whilst at university</w:t>
      </w:r>
      <w:ins w:id="63" w:author="Michael" w:date="2016-09-29T19:07:00Z">
        <w:r w:rsidR="00F27AC1">
          <w:rPr>
            <w:sz w:val="24"/>
            <w:szCs w:val="24"/>
          </w:rPr>
          <w:t>,</w:t>
        </w:r>
      </w:ins>
      <w:r w:rsidRPr="0052016B">
        <w:rPr>
          <w:sz w:val="24"/>
          <w:szCs w:val="24"/>
        </w:rPr>
        <w:t xml:space="preserve"> it is valuable to have a good grasp </w:t>
      </w:r>
      <w:del w:id="64" w:author="Michael" w:date="2016-09-29T19:09:00Z">
        <w:r w:rsidRPr="0052016B" w:rsidDel="00F27AC1">
          <w:rPr>
            <w:sz w:val="24"/>
            <w:szCs w:val="24"/>
          </w:rPr>
          <w:delText xml:space="preserve">of maths </w:delText>
        </w:r>
      </w:del>
      <w:r>
        <w:rPr>
          <w:sz w:val="24"/>
          <w:szCs w:val="24"/>
        </w:rPr>
        <w:t xml:space="preserve">beforehand. </w:t>
      </w:r>
    </w:p>
    <w:p w:rsidR="0052016B" w:rsidRPr="0052016B" w:rsidRDefault="00F27AC1" w:rsidP="0052016B">
      <w:pPr>
        <w:pStyle w:val="ListParagraph"/>
        <w:spacing w:before="200" w:after="0" w:line="240" w:lineRule="auto"/>
        <w:rPr>
          <w:sz w:val="24"/>
          <w:szCs w:val="24"/>
        </w:rPr>
      </w:pPr>
      <w:ins w:id="65" w:author="Michael" w:date="2016-09-29T19:09:00Z">
        <w:r>
          <w:rPr>
            <w:sz w:val="24"/>
            <w:szCs w:val="24"/>
          </w:rPr>
          <w:t xml:space="preserve">Do remember that </w:t>
        </w:r>
      </w:ins>
      <w:del w:id="66" w:author="Michael" w:date="2016-09-29T19:09:00Z">
        <w:r w:rsidR="0052016B" w:rsidDel="00F27AC1">
          <w:rPr>
            <w:sz w:val="24"/>
            <w:szCs w:val="24"/>
          </w:rPr>
          <w:delText>I</w:delText>
        </w:r>
      </w:del>
      <w:ins w:id="67" w:author="Michael" w:date="2016-09-29T19:09:00Z">
        <w:r>
          <w:rPr>
            <w:sz w:val="24"/>
            <w:szCs w:val="24"/>
          </w:rPr>
          <w:t>i</w:t>
        </w:r>
      </w:ins>
      <w:r w:rsidR="0052016B">
        <w:rPr>
          <w:sz w:val="24"/>
          <w:szCs w:val="24"/>
        </w:rPr>
        <w:t xml:space="preserve">f you are good at maths but don’t particularly like </w:t>
      </w:r>
      <w:del w:id="68" w:author="Michael" w:date="2016-09-29T19:07:00Z">
        <w:r w:rsidR="0052016B" w:rsidDel="00F27AC1">
          <w:rPr>
            <w:sz w:val="24"/>
            <w:szCs w:val="24"/>
          </w:rPr>
          <w:delText xml:space="preserve">them </w:delText>
        </w:r>
      </w:del>
      <w:ins w:id="69" w:author="Michael" w:date="2016-09-29T19:07:00Z">
        <w:r>
          <w:rPr>
            <w:sz w:val="24"/>
            <w:szCs w:val="24"/>
          </w:rPr>
          <w:t>it</w:t>
        </w:r>
      </w:ins>
      <w:ins w:id="70" w:author="Michael" w:date="2016-09-29T19:08:00Z">
        <w:r>
          <w:rPr>
            <w:sz w:val="24"/>
            <w:szCs w:val="24"/>
          </w:rPr>
          <w:t>/</w:t>
        </w:r>
      </w:ins>
      <w:del w:id="71" w:author="Michael" w:date="2016-09-29T19:08:00Z">
        <w:r w:rsidR="0052016B" w:rsidDel="00F27AC1">
          <w:rPr>
            <w:sz w:val="24"/>
            <w:szCs w:val="24"/>
          </w:rPr>
          <w:delText>or would not</w:delText>
        </w:r>
      </w:del>
      <w:ins w:id="72" w:author="Michael" w:date="2016-09-29T19:08:00Z">
        <w:r>
          <w:rPr>
            <w:sz w:val="24"/>
            <w:szCs w:val="24"/>
          </w:rPr>
          <w:t>don</w:t>
        </w:r>
        <w:r>
          <w:rPr>
            <w:sz w:val="24"/>
            <w:szCs w:val="24"/>
          </w:rPr>
          <w:t>’</w:t>
        </w:r>
        <w:r>
          <w:rPr>
            <w:sz w:val="24"/>
            <w:szCs w:val="24"/>
          </w:rPr>
          <w:t>t</w:t>
        </w:r>
      </w:ins>
      <w:r w:rsidR="0052016B">
        <w:rPr>
          <w:sz w:val="24"/>
          <w:szCs w:val="24"/>
        </w:rPr>
        <w:t xml:space="preserve"> wish to pursue </w:t>
      </w:r>
      <w:del w:id="73" w:author="Michael" w:date="2016-09-29T19:07:00Z">
        <w:r w:rsidR="0052016B" w:rsidDel="00F27AC1">
          <w:rPr>
            <w:sz w:val="24"/>
            <w:szCs w:val="24"/>
          </w:rPr>
          <w:delText xml:space="preserve">them </w:delText>
        </w:r>
      </w:del>
      <w:ins w:id="74" w:author="Michael" w:date="2016-09-29T19:07:00Z">
        <w:r>
          <w:rPr>
            <w:sz w:val="24"/>
            <w:szCs w:val="24"/>
          </w:rPr>
          <w:t>it</w:t>
        </w:r>
        <w:r>
          <w:rPr>
            <w:sz w:val="24"/>
            <w:szCs w:val="24"/>
          </w:rPr>
          <w:t xml:space="preserve"> </w:t>
        </w:r>
      </w:ins>
      <w:r w:rsidR="0052016B">
        <w:rPr>
          <w:sz w:val="24"/>
          <w:szCs w:val="24"/>
        </w:rPr>
        <w:t xml:space="preserve">at </w:t>
      </w:r>
      <w:ins w:id="75" w:author="Michael" w:date="2016-09-29T19:08:00Z">
        <w:r>
          <w:rPr>
            <w:sz w:val="24"/>
            <w:szCs w:val="24"/>
          </w:rPr>
          <w:t xml:space="preserve">a </w:t>
        </w:r>
      </w:ins>
      <w:r w:rsidR="0052016B">
        <w:rPr>
          <w:sz w:val="24"/>
          <w:szCs w:val="24"/>
        </w:rPr>
        <w:t>more difficult level</w:t>
      </w:r>
      <w:del w:id="76" w:author="Michael" w:date="2016-09-29T19:08:00Z">
        <w:r w:rsidR="0052016B" w:rsidDel="00F27AC1">
          <w:rPr>
            <w:sz w:val="24"/>
            <w:szCs w:val="24"/>
          </w:rPr>
          <w:delText>s</w:delText>
        </w:r>
      </w:del>
      <w:r w:rsidR="0052016B">
        <w:rPr>
          <w:sz w:val="24"/>
          <w:szCs w:val="24"/>
        </w:rPr>
        <w:t>,</w:t>
      </w:r>
      <w:del w:id="77" w:author="Michael" w:date="2016-09-29T19:10:00Z">
        <w:r w:rsidR="0052016B" w:rsidDel="00F27AC1">
          <w:rPr>
            <w:sz w:val="24"/>
            <w:szCs w:val="24"/>
          </w:rPr>
          <w:delText xml:space="preserve"> remember</w:delText>
        </w:r>
      </w:del>
      <w:r w:rsidR="0052016B">
        <w:rPr>
          <w:sz w:val="24"/>
          <w:szCs w:val="24"/>
        </w:rPr>
        <w:t xml:space="preserve"> you can drop Economics after first year. </w:t>
      </w:r>
    </w:p>
    <w:p w:rsidR="00796859" w:rsidRPr="00796859" w:rsidRDefault="00796859" w:rsidP="00C11F77">
      <w:pPr>
        <w:pStyle w:val="ListParagraph"/>
        <w:spacing w:before="200" w:after="0" w:line="240" w:lineRule="auto"/>
        <w:rPr>
          <w:rFonts w:eastAsia="Times New Roman" w:cs="Times New Roman"/>
          <w:sz w:val="24"/>
          <w:szCs w:val="24"/>
          <w:lang w:eastAsia="en-GB"/>
        </w:rPr>
      </w:pPr>
    </w:p>
    <w:p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rsidR="004B2CBE" w:rsidRDefault="00154DC2" w:rsidP="004B2CBE">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Writing a personal statement is probably the hardest part of your application</w:t>
      </w:r>
      <w:del w:id="78" w:author="Michael" w:date="2016-09-29T19:10:00Z">
        <w:r w:rsidRPr="00154DC2" w:rsidDel="00F27AC1">
          <w:rPr>
            <w:rFonts w:eastAsia="Times New Roman" w:cs="Times New Roman"/>
            <w:sz w:val="24"/>
            <w:szCs w:val="24"/>
            <w:lang w:eastAsia="en-GB"/>
          </w:rPr>
          <w:delText xml:space="preserve">, </w:delText>
        </w:r>
      </w:del>
      <w:ins w:id="79" w:author="Michael" w:date="2016-09-29T19:10:00Z">
        <w:r w:rsidR="00F27AC1">
          <w:rPr>
            <w:rFonts w:eastAsia="Times New Roman" w:cs="Times New Roman"/>
            <w:sz w:val="24"/>
            <w:szCs w:val="24"/>
            <w:lang w:eastAsia="en-GB"/>
          </w:rPr>
          <w:t>.</w:t>
        </w:r>
        <w:r w:rsidR="00F27AC1" w:rsidRPr="00154DC2">
          <w:rPr>
            <w:rFonts w:eastAsia="Times New Roman" w:cs="Times New Roman"/>
            <w:sz w:val="24"/>
            <w:szCs w:val="24"/>
            <w:lang w:eastAsia="en-GB"/>
          </w:rPr>
          <w:t xml:space="preserve"> </w:t>
        </w:r>
      </w:ins>
      <w:del w:id="80" w:author="Michael" w:date="2016-09-29T19:10:00Z">
        <w:r w:rsidRPr="00154DC2" w:rsidDel="00F27AC1">
          <w:rPr>
            <w:rFonts w:eastAsia="Times New Roman" w:cs="Times New Roman"/>
            <w:sz w:val="24"/>
            <w:szCs w:val="24"/>
            <w:lang w:eastAsia="en-GB"/>
          </w:rPr>
          <w:delText>y</w:delText>
        </w:r>
      </w:del>
      <w:ins w:id="81" w:author="Michael" w:date="2016-09-29T19:11:00Z">
        <w:r w:rsidR="00F27AC1">
          <w:rPr>
            <w:rFonts w:eastAsia="Times New Roman" w:cs="Times New Roman"/>
            <w:sz w:val="24"/>
            <w:szCs w:val="24"/>
            <w:lang w:eastAsia="en-GB"/>
          </w:rPr>
          <w:t>A</w:t>
        </w:r>
      </w:ins>
      <w:del w:id="82" w:author="Michael" w:date="2016-09-29T19:11:00Z">
        <w:r w:rsidRPr="00154DC2" w:rsidDel="00F27AC1">
          <w:rPr>
            <w:rFonts w:eastAsia="Times New Roman" w:cs="Times New Roman"/>
            <w:sz w:val="24"/>
            <w:szCs w:val="24"/>
            <w:lang w:eastAsia="en-GB"/>
          </w:rPr>
          <w:delText>ou can a</w:delText>
        </w:r>
      </w:del>
      <w:proofErr w:type="gramStart"/>
      <w:r w:rsidRPr="00154DC2">
        <w:rPr>
          <w:rFonts w:eastAsia="Times New Roman" w:cs="Times New Roman"/>
          <w:sz w:val="24"/>
          <w:szCs w:val="24"/>
          <w:lang w:eastAsia="en-GB"/>
        </w:rPr>
        <w:t>sk</w:t>
      </w:r>
      <w:proofErr w:type="gramEnd"/>
      <w:r w:rsidRPr="00154DC2">
        <w:rPr>
          <w:rFonts w:eastAsia="Times New Roman" w:cs="Times New Roman"/>
          <w:sz w:val="24"/>
          <w:szCs w:val="24"/>
          <w:lang w:eastAsia="en-GB"/>
        </w:rPr>
        <w:t xml:space="preserve"> around for </w:t>
      </w:r>
      <w:ins w:id="83" w:author="Michael" w:date="2016-09-29T19:11:00Z">
        <w:r w:rsidR="00F27AC1">
          <w:rPr>
            <w:rFonts w:eastAsia="Times New Roman" w:cs="Times New Roman"/>
            <w:sz w:val="24"/>
            <w:szCs w:val="24"/>
            <w:lang w:eastAsia="en-GB"/>
          </w:rPr>
          <w:t>examples and you</w:t>
        </w:r>
        <w:r w:rsidR="00F27AC1">
          <w:rPr>
            <w:rFonts w:eastAsia="Times New Roman" w:cs="Times New Roman"/>
            <w:sz w:val="24"/>
            <w:szCs w:val="24"/>
            <w:lang w:eastAsia="en-GB"/>
          </w:rPr>
          <w:t>’</w:t>
        </w:r>
        <w:r w:rsidR="00F27AC1">
          <w:rPr>
            <w:rFonts w:eastAsia="Times New Roman" w:cs="Times New Roman"/>
            <w:sz w:val="24"/>
            <w:szCs w:val="24"/>
            <w:lang w:eastAsia="en-GB"/>
          </w:rPr>
          <w:t xml:space="preserve">ll see a huge variety of </w:t>
        </w:r>
      </w:ins>
      <w:r w:rsidRPr="00154DC2">
        <w:rPr>
          <w:rFonts w:eastAsia="Times New Roman" w:cs="Times New Roman"/>
          <w:sz w:val="24"/>
          <w:szCs w:val="24"/>
          <w:lang w:eastAsia="en-GB"/>
        </w:rPr>
        <w:t>structures</w:t>
      </w:r>
      <w:ins w:id="84" w:author="Michael" w:date="2016-09-29T19:11:00Z">
        <w:r w:rsidR="00F27AC1">
          <w:rPr>
            <w:rFonts w:eastAsia="Times New Roman" w:cs="Times New Roman"/>
            <w:sz w:val="24"/>
            <w:szCs w:val="24"/>
            <w:lang w:eastAsia="en-GB"/>
          </w:rPr>
          <w:t xml:space="preserve"> and content.</w:t>
        </w:r>
      </w:ins>
      <w:r w:rsidRPr="00154DC2">
        <w:rPr>
          <w:rFonts w:eastAsia="Times New Roman" w:cs="Times New Roman"/>
          <w:sz w:val="24"/>
          <w:szCs w:val="24"/>
          <w:lang w:eastAsia="en-GB"/>
        </w:rPr>
        <w:t xml:space="preserve"> </w:t>
      </w:r>
      <w:del w:id="85" w:author="Michael" w:date="2016-09-29T19:11:00Z">
        <w:r w:rsidRPr="00154DC2" w:rsidDel="00F27AC1">
          <w:rPr>
            <w:rFonts w:eastAsia="Times New Roman" w:cs="Times New Roman"/>
            <w:sz w:val="24"/>
            <w:szCs w:val="24"/>
            <w:lang w:eastAsia="en-GB"/>
          </w:rPr>
          <w:delText>and you will see huge variety in what different people put, i</w:delText>
        </w:r>
      </w:del>
      <w:ins w:id="86" w:author="Michael" w:date="2016-09-29T19:11:00Z">
        <w:r w:rsidR="00F27AC1">
          <w:rPr>
            <w:rFonts w:eastAsia="Times New Roman" w:cs="Times New Roman"/>
            <w:sz w:val="24"/>
            <w:szCs w:val="24"/>
            <w:lang w:eastAsia="en-GB"/>
          </w:rPr>
          <w:t>I</w:t>
        </w:r>
      </w:ins>
      <w:r w:rsidRPr="00154DC2">
        <w:rPr>
          <w:rFonts w:eastAsia="Times New Roman" w:cs="Times New Roman"/>
          <w:sz w:val="24"/>
          <w:szCs w:val="24"/>
          <w:lang w:eastAsia="en-GB"/>
        </w:rPr>
        <w:t>t</w:t>
      </w:r>
      <w:ins w:id="87" w:author="Michael" w:date="2016-09-29T19:12:00Z">
        <w:r w:rsidR="00F27AC1">
          <w:rPr>
            <w:rFonts w:eastAsia="Times New Roman" w:cs="Times New Roman"/>
            <w:sz w:val="24"/>
            <w:szCs w:val="24"/>
            <w:lang w:eastAsia="en-GB"/>
          </w:rPr>
          <w:t>’</w:t>
        </w:r>
      </w:ins>
      <w:del w:id="88" w:author="Michael" w:date="2016-09-29T19:12:00Z">
        <w:r w:rsidRPr="00154DC2" w:rsidDel="00F27AC1">
          <w:rPr>
            <w:rFonts w:eastAsia="Times New Roman" w:cs="Times New Roman"/>
            <w:sz w:val="24"/>
            <w:szCs w:val="24"/>
            <w:lang w:eastAsia="en-GB"/>
          </w:rPr>
          <w:delText xml:space="preserve"> i</w:delText>
        </w:r>
      </w:del>
      <w:r w:rsidRPr="00154DC2">
        <w:rPr>
          <w:rFonts w:eastAsia="Times New Roman" w:cs="Times New Roman"/>
          <w:sz w:val="24"/>
          <w:szCs w:val="24"/>
          <w:lang w:eastAsia="en-GB"/>
        </w:rPr>
        <w:t xml:space="preserve">s important to realise there is no formula </w:t>
      </w:r>
      <w:del w:id="89" w:author="Michael" w:date="2016-09-29T19:11:00Z">
        <w:r w:rsidRPr="00154DC2" w:rsidDel="00F27AC1">
          <w:rPr>
            <w:rFonts w:eastAsia="Times New Roman" w:cs="Times New Roman"/>
            <w:sz w:val="24"/>
            <w:szCs w:val="24"/>
            <w:lang w:eastAsia="en-GB"/>
          </w:rPr>
          <w:delText xml:space="preserve">to </w:delText>
        </w:r>
      </w:del>
      <w:ins w:id="90" w:author="Michael" w:date="2016-09-29T19:11:00Z">
        <w:r w:rsidR="00F27AC1">
          <w:rPr>
            <w:rFonts w:eastAsia="Times New Roman" w:cs="Times New Roman"/>
            <w:sz w:val="24"/>
            <w:szCs w:val="24"/>
            <w:lang w:eastAsia="en-GB"/>
          </w:rPr>
          <w:t>for</w:t>
        </w:r>
        <w:r w:rsidR="00F27AC1" w:rsidRPr="00154DC2">
          <w:rPr>
            <w:rFonts w:eastAsia="Times New Roman" w:cs="Times New Roman"/>
            <w:sz w:val="24"/>
            <w:szCs w:val="24"/>
            <w:lang w:eastAsia="en-GB"/>
          </w:rPr>
          <w:t xml:space="preserve"> </w:t>
        </w:r>
      </w:ins>
      <w:r w:rsidRPr="00154DC2">
        <w:rPr>
          <w:rFonts w:eastAsia="Times New Roman" w:cs="Times New Roman"/>
          <w:sz w:val="24"/>
          <w:szCs w:val="24"/>
          <w:lang w:eastAsia="en-GB"/>
        </w:rPr>
        <w:t>the perfect personal statement</w:t>
      </w:r>
      <w:del w:id="91" w:author="Michael" w:date="2016-09-29T19:11:00Z">
        <w:r w:rsidRPr="00154DC2" w:rsidDel="00F27AC1">
          <w:rPr>
            <w:rFonts w:eastAsia="Times New Roman" w:cs="Times New Roman"/>
            <w:sz w:val="24"/>
            <w:szCs w:val="24"/>
            <w:lang w:eastAsia="en-GB"/>
          </w:rPr>
          <w:delText xml:space="preserve">, </w:delText>
        </w:r>
      </w:del>
      <w:ins w:id="92" w:author="Michael" w:date="2016-09-29T19:11:00Z">
        <w:r w:rsidR="00F27AC1">
          <w:rPr>
            <w:rFonts w:eastAsia="Times New Roman" w:cs="Times New Roman"/>
            <w:sz w:val="24"/>
            <w:szCs w:val="24"/>
            <w:lang w:eastAsia="en-GB"/>
          </w:rPr>
          <w:t>;</w:t>
        </w:r>
        <w:r w:rsidR="00F27AC1" w:rsidRPr="00154DC2">
          <w:rPr>
            <w:rFonts w:eastAsia="Times New Roman" w:cs="Times New Roman"/>
            <w:sz w:val="24"/>
            <w:szCs w:val="24"/>
            <w:lang w:eastAsia="en-GB"/>
          </w:rPr>
          <w:t xml:space="preserve"> </w:t>
        </w:r>
      </w:ins>
      <w:r w:rsidRPr="00154DC2">
        <w:rPr>
          <w:rFonts w:eastAsia="Times New Roman" w:cs="Times New Roman"/>
          <w:sz w:val="24"/>
          <w:szCs w:val="24"/>
          <w:lang w:eastAsia="en-GB"/>
        </w:rPr>
        <w:t>it is personal and is used to show</w:t>
      </w:r>
      <w:ins w:id="93" w:author="Michael" w:date="2016-09-29T19:13:00Z">
        <w:r w:rsidR="00F27AC1">
          <w:rPr>
            <w:rFonts w:eastAsia="Times New Roman" w:cs="Times New Roman"/>
            <w:sz w:val="24"/>
            <w:szCs w:val="24"/>
            <w:lang w:eastAsia="en-GB"/>
          </w:rPr>
          <w:t>case</w:t>
        </w:r>
      </w:ins>
      <w:r w:rsidRPr="00154DC2">
        <w:rPr>
          <w:rFonts w:eastAsia="Times New Roman" w:cs="Times New Roman"/>
          <w:sz w:val="24"/>
          <w:szCs w:val="24"/>
          <w:lang w:eastAsia="en-GB"/>
        </w:rPr>
        <w:t xml:space="preserve"> your </w:t>
      </w:r>
      <w:ins w:id="94" w:author="Michael" w:date="2016-09-29T19:12:00Z">
        <w:r w:rsidR="00F27AC1" w:rsidRPr="00154DC2">
          <w:rPr>
            <w:rFonts w:eastAsia="Times New Roman" w:cs="Times New Roman"/>
            <w:sz w:val="24"/>
            <w:szCs w:val="24"/>
            <w:lang w:eastAsia="en-GB"/>
          </w:rPr>
          <w:t>personality</w:t>
        </w:r>
        <w:r w:rsidR="00F27AC1">
          <w:rPr>
            <w:rFonts w:eastAsia="Times New Roman" w:cs="Times New Roman"/>
            <w:sz w:val="24"/>
            <w:szCs w:val="24"/>
            <w:lang w:eastAsia="en-GB"/>
          </w:rPr>
          <w:t>,</w:t>
        </w:r>
        <w:r w:rsidR="00F27AC1" w:rsidRPr="00154DC2">
          <w:rPr>
            <w:rFonts w:eastAsia="Times New Roman" w:cs="Times New Roman"/>
            <w:sz w:val="24"/>
            <w:szCs w:val="24"/>
            <w:lang w:eastAsia="en-GB"/>
          </w:rPr>
          <w:t xml:space="preserve"> </w:t>
        </w:r>
      </w:ins>
      <w:del w:id="95" w:author="Michael" w:date="2016-09-29T19:13:00Z">
        <w:r w:rsidRPr="00154DC2" w:rsidDel="00F27AC1">
          <w:rPr>
            <w:rFonts w:eastAsia="Times New Roman" w:cs="Times New Roman"/>
            <w:sz w:val="24"/>
            <w:szCs w:val="24"/>
            <w:lang w:eastAsia="en-GB"/>
          </w:rPr>
          <w:delText xml:space="preserve">interests, </w:delText>
        </w:r>
        <w:r w:rsidR="00360655" w:rsidRPr="00154DC2" w:rsidDel="00F27AC1">
          <w:rPr>
            <w:rFonts w:eastAsia="Times New Roman" w:cs="Times New Roman"/>
            <w:sz w:val="24"/>
            <w:szCs w:val="24"/>
            <w:lang w:eastAsia="en-GB"/>
          </w:rPr>
          <w:delText>achievements</w:delText>
        </w:r>
        <w:r w:rsidRPr="00154DC2" w:rsidDel="00F27AC1">
          <w:rPr>
            <w:rFonts w:eastAsia="Times New Roman" w:cs="Times New Roman"/>
            <w:sz w:val="24"/>
            <w:szCs w:val="24"/>
            <w:lang w:eastAsia="en-GB"/>
          </w:rPr>
          <w:delText xml:space="preserve"> and</w:delText>
        </w:r>
      </w:del>
      <w:ins w:id="96" w:author="Michael" w:date="2016-09-29T19:13:00Z">
        <w:r w:rsidR="00F27AC1">
          <w:rPr>
            <w:rFonts w:eastAsia="Times New Roman" w:cs="Times New Roman"/>
            <w:sz w:val="24"/>
            <w:szCs w:val="24"/>
            <w:lang w:eastAsia="en-GB"/>
          </w:rPr>
          <w:t>achievements,</w:t>
        </w:r>
      </w:ins>
      <w:r w:rsidRPr="00154DC2">
        <w:rPr>
          <w:rFonts w:eastAsia="Times New Roman" w:cs="Times New Roman"/>
          <w:sz w:val="24"/>
          <w:szCs w:val="24"/>
          <w:lang w:eastAsia="en-GB"/>
        </w:rPr>
        <w:t xml:space="preserve"> </w:t>
      </w:r>
      <w:ins w:id="97" w:author="Michael" w:date="2016-09-29T19:13:00Z">
        <w:r w:rsidR="00F27AC1">
          <w:rPr>
            <w:rFonts w:eastAsia="Times New Roman" w:cs="Times New Roman"/>
            <w:sz w:val="24"/>
            <w:szCs w:val="24"/>
            <w:lang w:eastAsia="en-GB"/>
          </w:rPr>
          <w:t>and (importantly) interests</w:t>
        </w:r>
      </w:ins>
      <w:del w:id="98" w:author="Michael" w:date="2016-09-29T19:12:00Z">
        <w:r w:rsidRPr="00154DC2" w:rsidDel="00F27AC1">
          <w:rPr>
            <w:rFonts w:eastAsia="Times New Roman" w:cs="Times New Roman"/>
            <w:sz w:val="24"/>
            <w:szCs w:val="24"/>
            <w:lang w:eastAsia="en-GB"/>
          </w:rPr>
          <w:delText xml:space="preserve">importantly your personality in your application. </w:delText>
        </w:r>
      </w:del>
      <w:ins w:id="99" w:author="Michael" w:date="2016-09-29T19:12:00Z">
        <w:r w:rsidR="00F27AC1">
          <w:rPr>
            <w:rFonts w:eastAsia="Times New Roman" w:cs="Times New Roman"/>
            <w:sz w:val="24"/>
            <w:szCs w:val="24"/>
            <w:lang w:eastAsia="en-GB"/>
          </w:rPr>
          <w:t>.</w:t>
        </w:r>
      </w:ins>
      <w:r w:rsidR="004B2CBE">
        <w:rPr>
          <w:rFonts w:eastAsia="Times New Roman" w:cs="Times New Roman"/>
          <w:sz w:val="24"/>
          <w:szCs w:val="24"/>
          <w:lang w:eastAsia="en-GB"/>
        </w:rPr>
        <w:br/>
      </w:r>
    </w:p>
    <w:p w:rsidR="004B2CBE" w:rsidRPr="004B2CBE" w:rsidRDefault="004B2CBE" w:rsidP="004B2CB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 personal statement is important, but do not go crazy trying to make it perfect – it is not the </w:t>
      </w:r>
      <w:r w:rsidR="007C1D8A">
        <w:rPr>
          <w:rFonts w:eastAsia="Times New Roman" w:cs="Times New Roman"/>
          <w:sz w:val="24"/>
          <w:szCs w:val="24"/>
          <w:lang w:eastAsia="en-GB"/>
        </w:rPr>
        <w:t xml:space="preserve">only </w:t>
      </w:r>
      <w:r>
        <w:rPr>
          <w:rFonts w:eastAsia="Times New Roman" w:cs="Times New Roman"/>
          <w:sz w:val="24"/>
          <w:szCs w:val="24"/>
          <w:lang w:eastAsia="en-GB"/>
        </w:rPr>
        <w:t xml:space="preserve">defining factor of your application. In fact, the PPE Statistics report states it has a lower importance than, for example, the TSA results or your predicted grades. Having noted this, do not ignore </w:t>
      </w:r>
      <w:del w:id="100" w:author="Michael" w:date="2016-09-29T19:14:00Z">
        <w:r w:rsidDel="00F27AC1">
          <w:rPr>
            <w:rFonts w:eastAsia="Times New Roman" w:cs="Times New Roman"/>
            <w:sz w:val="24"/>
            <w:szCs w:val="24"/>
            <w:lang w:eastAsia="en-GB"/>
          </w:rPr>
          <w:delText xml:space="preserve">or give no attention to </w:delText>
        </w:r>
      </w:del>
      <w:r>
        <w:rPr>
          <w:rFonts w:eastAsia="Times New Roman" w:cs="Times New Roman"/>
          <w:sz w:val="24"/>
          <w:szCs w:val="24"/>
          <w:lang w:eastAsia="en-GB"/>
        </w:rPr>
        <w:t xml:space="preserve">it – it is </w:t>
      </w:r>
      <w:del w:id="101" w:author="Michael" w:date="2016-09-29T19:14:00Z">
        <w:r w:rsidDel="00F27AC1">
          <w:rPr>
            <w:rFonts w:eastAsia="Times New Roman" w:cs="Times New Roman"/>
            <w:sz w:val="24"/>
            <w:szCs w:val="24"/>
            <w:lang w:eastAsia="en-GB"/>
          </w:rPr>
          <w:delText>an important part and</w:delText>
        </w:r>
      </w:del>
      <w:ins w:id="102" w:author="Michael" w:date="2016-09-29T19:14:00Z">
        <w:r w:rsidR="00F27AC1">
          <w:rPr>
            <w:rFonts w:eastAsia="Times New Roman" w:cs="Times New Roman"/>
            <w:sz w:val="24"/>
            <w:szCs w:val="24"/>
            <w:lang w:eastAsia="en-GB"/>
          </w:rPr>
          <w:t>likely to</w:t>
        </w:r>
      </w:ins>
      <w:del w:id="103" w:author="Michael" w:date="2016-09-29T19:14:00Z">
        <w:r w:rsidDel="00F27AC1">
          <w:rPr>
            <w:rFonts w:eastAsia="Times New Roman" w:cs="Times New Roman"/>
            <w:sz w:val="24"/>
            <w:szCs w:val="24"/>
            <w:lang w:eastAsia="en-GB"/>
          </w:rPr>
          <w:delText xml:space="preserve"> might</w:delText>
        </w:r>
      </w:del>
      <w:r>
        <w:rPr>
          <w:rFonts w:eastAsia="Times New Roman" w:cs="Times New Roman"/>
          <w:sz w:val="24"/>
          <w:szCs w:val="24"/>
          <w:lang w:eastAsia="en-GB"/>
        </w:rPr>
        <w:t xml:space="preserve"> come up in interviews</w:t>
      </w:r>
      <w:ins w:id="104" w:author="Michael" w:date="2016-09-29T19:14:00Z">
        <w:r w:rsidR="00F27AC1">
          <w:rPr>
            <w:rFonts w:eastAsia="Times New Roman" w:cs="Times New Roman"/>
            <w:sz w:val="24"/>
            <w:szCs w:val="24"/>
            <w:lang w:eastAsia="en-GB"/>
          </w:rPr>
          <w:t>,</w:t>
        </w:r>
      </w:ins>
      <w:r>
        <w:rPr>
          <w:rFonts w:eastAsia="Times New Roman" w:cs="Times New Roman"/>
          <w:sz w:val="24"/>
          <w:szCs w:val="24"/>
          <w:lang w:eastAsia="en-GB"/>
        </w:rPr>
        <w:t xml:space="preserve"> </w:t>
      </w:r>
      <w:del w:id="105" w:author="Michael" w:date="2016-09-29T19:14:00Z">
        <w:r w:rsidDel="00F27AC1">
          <w:rPr>
            <w:rFonts w:eastAsia="Times New Roman" w:cs="Times New Roman"/>
            <w:sz w:val="24"/>
            <w:szCs w:val="24"/>
            <w:lang w:eastAsia="en-GB"/>
          </w:rPr>
          <w:delText>or</w:delText>
        </w:r>
      </w:del>
      <w:ins w:id="106" w:author="Michael" w:date="2016-09-29T19:14:00Z">
        <w:r w:rsidR="00F27AC1">
          <w:rPr>
            <w:rFonts w:eastAsia="Times New Roman" w:cs="Times New Roman"/>
            <w:sz w:val="24"/>
            <w:szCs w:val="24"/>
            <w:lang w:eastAsia="en-GB"/>
          </w:rPr>
          <w:t>and</w:t>
        </w:r>
      </w:ins>
      <w:r>
        <w:rPr>
          <w:rFonts w:eastAsia="Times New Roman" w:cs="Times New Roman"/>
          <w:sz w:val="24"/>
          <w:szCs w:val="24"/>
          <w:lang w:eastAsia="en-GB"/>
        </w:rPr>
        <w:t xml:space="preserve"> could end up being a decisive factor in your application.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7C1D8A" w:rsidRPr="007C1D8A" w:rsidRDefault="00154DC2" w:rsidP="007C1D8A">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DO NOT spend hours trawling through </w:t>
      </w:r>
      <w:ins w:id="107" w:author="Michael" w:date="2016-09-29T19:14:00Z">
        <w:r w:rsidR="00F27AC1">
          <w:rPr>
            <w:rFonts w:eastAsia="Times New Roman" w:cs="Times New Roman"/>
            <w:sz w:val="24"/>
            <w:szCs w:val="24"/>
            <w:lang w:eastAsia="en-GB"/>
          </w:rPr>
          <w:t>T</w:t>
        </w:r>
      </w:ins>
      <w:del w:id="108" w:author="Michael" w:date="2016-09-29T19:14:00Z">
        <w:r w:rsidRPr="00154DC2" w:rsidDel="00F27AC1">
          <w:rPr>
            <w:rFonts w:eastAsia="Times New Roman" w:cs="Times New Roman"/>
            <w:sz w:val="24"/>
            <w:szCs w:val="24"/>
            <w:lang w:eastAsia="en-GB"/>
          </w:rPr>
          <w:delText>t</w:delText>
        </w:r>
      </w:del>
      <w:r w:rsidRPr="00154DC2">
        <w:rPr>
          <w:rFonts w:eastAsia="Times New Roman" w:cs="Times New Roman"/>
          <w:sz w:val="24"/>
          <w:szCs w:val="24"/>
          <w:lang w:eastAsia="en-GB"/>
        </w:rPr>
        <w:t xml:space="preserve">he </w:t>
      </w:r>
      <w:ins w:id="109" w:author="Michael" w:date="2016-09-29T19:14:00Z">
        <w:r w:rsidR="00F27AC1">
          <w:rPr>
            <w:rFonts w:eastAsia="Times New Roman" w:cs="Times New Roman"/>
            <w:sz w:val="24"/>
            <w:szCs w:val="24"/>
            <w:lang w:eastAsia="en-GB"/>
          </w:rPr>
          <w:t>S</w:t>
        </w:r>
      </w:ins>
      <w:del w:id="110" w:author="Michael" w:date="2016-09-29T19:14:00Z">
        <w:r w:rsidRPr="00154DC2" w:rsidDel="00F27AC1">
          <w:rPr>
            <w:rFonts w:eastAsia="Times New Roman" w:cs="Times New Roman"/>
            <w:sz w:val="24"/>
            <w:szCs w:val="24"/>
            <w:lang w:eastAsia="en-GB"/>
          </w:rPr>
          <w:delText>s</w:delText>
        </w:r>
      </w:del>
      <w:r w:rsidRPr="00154DC2">
        <w:rPr>
          <w:rFonts w:eastAsia="Times New Roman" w:cs="Times New Roman"/>
          <w:sz w:val="24"/>
          <w:szCs w:val="24"/>
          <w:lang w:eastAsia="en-GB"/>
        </w:rPr>
        <w:t xml:space="preserve">tudent </w:t>
      </w:r>
      <w:ins w:id="111" w:author="Michael" w:date="2016-09-29T19:14:00Z">
        <w:r w:rsidR="00F27AC1">
          <w:rPr>
            <w:rFonts w:eastAsia="Times New Roman" w:cs="Times New Roman"/>
            <w:sz w:val="24"/>
            <w:szCs w:val="24"/>
            <w:lang w:eastAsia="en-GB"/>
          </w:rPr>
          <w:t>R</w:t>
        </w:r>
      </w:ins>
      <w:del w:id="112" w:author="Michael" w:date="2016-09-29T19:14:00Z">
        <w:r w:rsidRPr="00154DC2" w:rsidDel="00F27AC1">
          <w:rPr>
            <w:rFonts w:eastAsia="Times New Roman" w:cs="Times New Roman"/>
            <w:sz w:val="24"/>
            <w:szCs w:val="24"/>
            <w:lang w:eastAsia="en-GB"/>
          </w:rPr>
          <w:delText>r</w:delText>
        </w:r>
      </w:del>
      <w:r w:rsidRPr="00154DC2">
        <w:rPr>
          <w:rFonts w:eastAsia="Times New Roman" w:cs="Times New Roman"/>
          <w:sz w:val="24"/>
          <w:szCs w:val="24"/>
          <w:lang w:eastAsia="en-GB"/>
        </w:rPr>
        <w:t>oom reading about the amazing achievements of people who have</w:t>
      </w:r>
      <w:r w:rsidR="007C1D8A">
        <w:rPr>
          <w:rFonts w:eastAsia="Times New Roman" w:cs="Times New Roman"/>
          <w:sz w:val="24"/>
          <w:szCs w:val="24"/>
          <w:lang w:eastAsia="en-GB"/>
        </w:rPr>
        <w:t xml:space="preserve"> done EVERYTHING, had three A*s predicted and supposedly got in:</w:t>
      </w:r>
      <w:r w:rsidRPr="00154DC2">
        <w:rPr>
          <w:rFonts w:eastAsia="Times New Roman" w:cs="Times New Roman"/>
          <w:sz w:val="24"/>
          <w:szCs w:val="24"/>
          <w:lang w:eastAsia="en-GB"/>
        </w:rPr>
        <w:t xml:space="preserve"> a lot of these are </w:t>
      </w:r>
      <w:del w:id="113" w:author="Michael" w:date="2016-09-29T19:14:00Z">
        <w:r w:rsidRPr="00154DC2" w:rsidDel="00F27AC1">
          <w:rPr>
            <w:rFonts w:eastAsia="Times New Roman" w:cs="Times New Roman"/>
            <w:sz w:val="24"/>
            <w:szCs w:val="24"/>
            <w:lang w:eastAsia="en-GB"/>
          </w:rPr>
          <w:delText xml:space="preserve">false </w:delText>
        </w:r>
      </w:del>
      <w:ins w:id="114" w:author="Michael" w:date="2016-09-29T19:14:00Z">
        <w:r w:rsidR="00F27AC1" w:rsidRPr="00154DC2">
          <w:rPr>
            <w:rFonts w:eastAsia="Times New Roman" w:cs="Times New Roman"/>
            <w:sz w:val="24"/>
            <w:szCs w:val="24"/>
            <w:lang w:eastAsia="en-GB"/>
          </w:rPr>
          <w:t>fa</w:t>
        </w:r>
        <w:r w:rsidR="00F27AC1">
          <w:rPr>
            <w:rFonts w:eastAsia="Times New Roman" w:cs="Times New Roman"/>
            <w:sz w:val="24"/>
            <w:szCs w:val="24"/>
            <w:lang w:eastAsia="en-GB"/>
          </w:rPr>
          <w:t>ke</w:t>
        </w:r>
        <w:r w:rsidR="00F27AC1" w:rsidRPr="00154DC2">
          <w:rPr>
            <w:rFonts w:eastAsia="Times New Roman" w:cs="Times New Roman"/>
            <w:sz w:val="24"/>
            <w:szCs w:val="24"/>
            <w:lang w:eastAsia="en-GB"/>
          </w:rPr>
          <w:t xml:space="preserve"> </w:t>
        </w:r>
      </w:ins>
      <w:r w:rsidRPr="00154DC2">
        <w:rPr>
          <w:rFonts w:eastAsia="Times New Roman" w:cs="Times New Roman"/>
          <w:sz w:val="24"/>
          <w:szCs w:val="24"/>
          <w:lang w:eastAsia="en-GB"/>
        </w:rPr>
        <w:t>and it</w:t>
      </w:r>
      <w:r w:rsidR="00360655">
        <w:rPr>
          <w:rFonts w:eastAsia="Times New Roman" w:cs="Times New Roman"/>
          <w:sz w:val="24"/>
          <w:szCs w:val="24"/>
          <w:lang w:eastAsia="en-GB"/>
        </w:rPr>
        <w:t>’</w:t>
      </w:r>
      <w:r w:rsidRPr="00154DC2">
        <w:rPr>
          <w:rFonts w:eastAsia="Times New Roman" w:cs="Times New Roman"/>
          <w:sz w:val="24"/>
          <w:szCs w:val="24"/>
          <w:lang w:eastAsia="en-GB"/>
        </w:rPr>
        <w:t>s important to make sure you’re talking about you</w:t>
      </w:r>
      <w:ins w:id="115" w:author="Michael" w:date="2016-09-29T19:14:00Z">
        <w:r w:rsidR="00F27AC1">
          <w:rPr>
            <w:rFonts w:eastAsia="Times New Roman" w:cs="Times New Roman"/>
            <w:sz w:val="24"/>
            <w:szCs w:val="24"/>
            <w:lang w:eastAsia="en-GB"/>
          </w:rPr>
          <w:t>rself</w:t>
        </w:r>
      </w:ins>
      <w:r w:rsidRPr="00154DC2">
        <w:rPr>
          <w:rFonts w:eastAsia="Times New Roman" w:cs="Times New Roman"/>
          <w:sz w:val="24"/>
          <w:szCs w:val="24"/>
          <w:lang w:eastAsia="en-GB"/>
        </w:rPr>
        <w:t>, not someone else!</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7C1D8A" w:rsidRPr="007C1D8A" w:rsidRDefault="00154DC2" w:rsidP="007C1D8A">
      <w:pPr>
        <w:pStyle w:val="ListParagraph"/>
        <w:numPr>
          <w:ilvl w:val="0"/>
          <w:numId w:val="1"/>
        </w:numPr>
        <w:spacing w:before="200" w:line="240" w:lineRule="auto"/>
        <w:rPr>
          <w:rFonts w:eastAsia="Times New Roman" w:cs="Times New Roman"/>
          <w:i/>
          <w:sz w:val="24"/>
          <w:szCs w:val="24"/>
          <w:lang w:eastAsia="en-GB"/>
        </w:rPr>
      </w:pPr>
      <w:r w:rsidRPr="00154DC2">
        <w:rPr>
          <w:rFonts w:eastAsia="Times New Roman" w:cs="Times New Roman"/>
          <w:sz w:val="24"/>
          <w:szCs w:val="24"/>
          <w:lang w:eastAsia="en-GB"/>
        </w:rPr>
        <w:t>Whilst the personal statement is about you, in order to help your application, it is good to read up on what each university wants to see from applicants</w:t>
      </w:r>
      <w:del w:id="116" w:author="Michael" w:date="2016-09-29T19:16:00Z">
        <w:r w:rsidRPr="00154DC2" w:rsidDel="00F27AC1">
          <w:rPr>
            <w:rFonts w:eastAsia="Times New Roman" w:cs="Times New Roman"/>
            <w:sz w:val="24"/>
            <w:szCs w:val="24"/>
            <w:lang w:eastAsia="en-GB"/>
          </w:rPr>
          <w:delText xml:space="preserve">, </w:delText>
        </w:r>
      </w:del>
      <w:ins w:id="117" w:author="Michael" w:date="2016-09-29T19:16:00Z">
        <w:r w:rsidR="00F27AC1">
          <w:rPr>
            <w:rFonts w:eastAsia="Times New Roman" w:cs="Times New Roman"/>
            <w:sz w:val="24"/>
            <w:szCs w:val="24"/>
            <w:lang w:eastAsia="en-GB"/>
          </w:rPr>
          <w:t xml:space="preserve"> -</w:t>
        </w:r>
        <w:r w:rsidR="00F27AC1" w:rsidRPr="00154DC2">
          <w:rPr>
            <w:rFonts w:eastAsia="Times New Roman" w:cs="Times New Roman"/>
            <w:sz w:val="24"/>
            <w:szCs w:val="24"/>
            <w:lang w:eastAsia="en-GB"/>
          </w:rPr>
          <w:t xml:space="preserve"> </w:t>
        </w:r>
      </w:ins>
      <w:r w:rsidRPr="00154DC2">
        <w:rPr>
          <w:rFonts w:eastAsia="Times New Roman" w:cs="Times New Roman"/>
          <w:sz w:val="24"/>
          <w:szCs w:val="24"/>
          <w:lang w:eastAsia="en-GB"/>
        </w:rPr>
        <w:t xml:space="preserve">this can then be used as a potential structure. </w:t>
      </w:r>
      <w:r w:rsidR="007C1D8A">
        <w:rPr>
          <w:rFonts w:eastAsia="Times New Roman" w:cs="Times New Roman"/>
          <w:sz w:val="24"/>
          <w:szCs w:val="24"/>
          <w:lang w:eastAsia="en-GB"/>
        </w:rPr>
        <w:t xml:space="preserve">The PPE page mentions these amongst others: </w:t>
      </w:r>
      <w:r w:rsidR="007C1D8A" w:rsidRPr="007C1D8A">
        <w:rPr>
          <w:rFonts w:eastAsia="Times New Roman" w:cs="Times New Roman"/>
          <w:bCs/>
          <w:i/>
          <w:sz w:val="24"/>
          <w:szCs w:val="24"/>
          <w:lang w:eastAsia="en-GB"/>
        </w:rPr>
        <w:t>Application and interest, an</w:t>
      </w:r>
      <w:r w:rsidR="007C1D8A" w:rsidRPr="007C1D8A">
        <w:rPr>
          <w:rFonts w:eastAsia="Times New Roman" w:cs="Times New Roman"/>
          <w:i/>
          <w:sz w:val="24"/>
          <w:szCs w:val="24"/>
          <w:lang w:eastAsia="en-GB"/>
        </w:rPr>
        <w:t xml:space="preserve"> independent and reflective approach to learning, </w:t>
      </w:r>
    </w:p>
    <w:p w:rsidR="00154DC2" w:rsidDel="00F27AC1" w:rsidRDefault="007C1D8A" w:rsidP="00F27AC1">
      <w:pPr>
        <w:pStyle w:val="ListParagraph"/>
        <w:spacing w:before="200" w:line="240" w:lineRule="auto"/>
        <w:rPr>
          <w:del w:id="118" w:author="Michael" w:date="2016-09-29T19:17:00Z"/>
          <w:rFonts w:eastAsia="Times New Roman" w:cs="Times New Roman"/>
          <w:sz w:val="24"/>
          <w:szCs w:val="24"/>
          <w:lang w:eastAsia="en-GB"/>
        </w:rPr>
        <w:pPrChange w:id="119" w:author="Michael" w:date="2016-09-29T19:17:00Z">
          <w:pPr>
            <w:spacing w:before="200" w:line="240" w:lineRule="auto"/>
          </w:pPr>
        </w:pPrChange>
      </w:pPr>
      <w:r w:rsidRPr="007C1D8A">
        <w:rPr>
          <w:rFonts w:eastAsia="Times New Roman" w:cs="Times New Roman"/>
          <w:i/>
          <w:sz w:val="24"/>
          <w:szCs w:val="24"/>
          <w:lang w:eastAsia="en-GB"/>
        </w:rPr>
        <w:t>ability to analyse and solve problems using logical and critical approaches, flexibility and willingness to consider alternative views, willingness and ability to express ideas clearly and effectively on paper and orally; ability to give considered responses.</w:t>
      </w:r>
    </w:p>
    <w:p w:rsidR="00F27AC1" w:rsidRPr="00F27AC1" w:rsidRDefault="00F27AC1" w:rsidP="007C1D8A">
      <w:pPr>
        <w:pStyle w:val="ListParagraph"/>
        <w:spacing w:before="200" w:line="240" w:lineRule="auto"/>
        <w:rPr>
          <w:ins w:id="120" w:author="Michael" w:date="2016-09-29T19:17:00Z"/>
          <w:rFonts w:eastAsia="Times New Roman" w:cs="Times New Roman"/>
          <w:sz w:val="24"/>
          <w:szCs w:val="24"/>
          <w:lang w:eastAsia="en-GB"/>
          <w:rPrChange w:id="121" w:author="Michael" w:date="2016-09-29T19:17:00Z">
            <w:rPr>
              <w:ins w:id="122" w:author="Michael" w:date="2016-09-29T19:17:00Z"/>
              <w:rFonts w:eastAsia="Times New Roman" w:cs="Times New Roman"/>
              <w:i/>
              <w:sz w:val="24"/>
              <w:szCs w:val="24"/>
              <w:lang w:eastAsia="en-GB"/>
            </w:rPr>
          </w:rPrChange>
        </w:rPr>
      </w:pPr>
    </w:p>
    <w:p w:rsidR="00072BDF" w:rsidRPr="00072BDF" w:rsidRDefault="00072BDF" w:rsidP="00F27AC1">
      <w:pPr>
        <w:pStyle w:val="ListParagraph"/>
        <w:spacing w:before="200" w:line="240" w:lineRule="auto"/>
        <w:rPr>
          <w:lang w:eastAsia="en-GB"/>
        </w:rPr>
        <w:pPrChange w:id="123" w:author="Michael" w:date="2016-09-29T19:17:00Z">
          <w:pPr>
            <w:spacing w:before="200" w:line="240" w:lineRule="auto"/>
          </w:pPr>
        </w:pPrChange>
      </w:pPr>
    </w:p>
    <w:p w:rsidR="00072BDF" w:rsidRDefault="00072BDF" w:rsidP="00072BDF">
      <w:pPr>
        <w:pStyle w:val="ListParagraph"/>
        <w:numPr>
          <w:ilvl w:val="0"/>
          <w:numId w:val="1"/>
        </w:numPr>
        <w:spacing w:before="200" w:after="0" w:line="240" w:lineRule="auto"/>
        <w:rPr>
          <w:rFonts w:eastAsia="Times New Roman" w:cs="Times New Roman"/>
          <w:sz w:val="24"/>
          <w:szCs w:val="24"/>
          <w:lang w:eastAsia="en-GB"/>
        </w:rPr>
      </w:pPr>
      <w:r w:rsidRPr="0001723E">
        <w:rPr>
          <w:rFonts w:eastAsia="Times New Roman" w:cs="Times New Roman"/>
          <w:sz w:val="24"/>
          <w:szCs w:val="24"/>
          <w:lang w:eastAsia="en-GB"/>
        </w:rPr>
        <w:t>Make sure you read the Oxford website for PPE and familiarize yourself with what the course structure is and what you will be studying. This is helpful because it gives you an</w:t>
      </w:r>
      <w:del w:id="124" w:author="Michael" w:date="2016-09-29T19:17:00Z">
        <w:r w:rsidRPr="0001723E" w:rsidDel="00112770">
          <w:rPr>
            <w:rFonts w:eastAsia="Times New Roman" w:cs="Times New Roman"/>
            <w:sz w:val="24"/>
            <w:szCs w:val="24"/>
            <w:lang w:eastAsia="en-GB"/>
          </w:rPr>
          <w:delText>d</w:delText>
        </w:r>
      </w:del>
      <w:r w:rsidRPr="0001723E">
        <w:rPr>
          <w:rFonts w:eastAsia="Times New Roman" w:cs="Times New Roman"/>
          <w:sz w:val="24"/>
          <w:szCs w:val="24"/>
          <w:lang w:eastAsia="en-GB"/>
        </w:rPr>
        <w:t xml:space="preserve"> overview of what the degree is like and can help you decide whether you really want to study PPE. </w:t>
      </w:r>
      <w:del w:id="125" w:author="Michael" w:date="2016-09-29T19:19:00Z">
        <w:r w:rsidRPr="0001723E" w:rsidDel="00112770">
          <w:rPr>
            <w:rFonts w:eastAsia="Times New Roman" w:cs="Times New Roman"/>
            <w:sz w:val="24"/>
            <w:szCs w:val="24"/>
            <w:lang w:eastAsia="en-GB"/>
          </w:rPr>
          <w:delText>However</w:delText>
        </w:r>
      </w:del>
      <w:ins w:id="126" w:author="Michael" w:date="2016-09-29T19:19:00Z">
        <w:r w:rsidR="00112770">
          <w:rPr>
            <w:rFonts w:eastAsia="Times New Roman" w:cs="Times New Roman"/>
            <w:sz w:val="24"/>
            <w:szCs w:val="24"/>
            <w:lang w:eastAsia="en-GB"/>
          </w:rPr>
          <w:t>On top of this</w:t>
        </w:r>
      </w:ins>
      <w:r w:rsidRPr="0001723E">
        <w:rPr>
          <w:rFonts w:eastAsia="Times New Roman" w:cs="Times New Roman"/>
          <w:sz w:val="24"/>
          <w:szCs w:val="24"/>
          <w:lang w:eastAsia="en-GB"/>
        </w:rPr>
        <w:t xml:space="preserve">, </w:t>
      </w:r>
      <w:del w:id="127" w:author="Michael" w:date="2016-09-29T19:19:00Z">
        <w:r w:rsidRPr="0001723E" w:rsidDel="00112770">
          <w:rPr>
            <w:rFonts w:eastAsia="Times New Roman" w:cs="Times New Roman"/>
            <w:sz w:val="24"/>
            <w:szCs w:val="24"/>
            <w:lang w:eastAsia="en-GB"/>
          </w:rPr>
          <w:delText>i</w:delText>
        </w:r>
      </w:del>
      <w:ins w:id="128" w:author="Michael" w:date="2016-09-29T19:19:00Z">
        <w:r w:rsidR="00112770">
          <w:rPr>
            <w:rFonts w:eastAsia="Times New Roman" w:cs="Times New Roman"/>
            <w:sz w:val="24"/>
            <w:szCs w:val="24"/>
            <w:lang w:eastAsia="en-GB"/>
          </w:rPr>
          <w:t>i</w:t>
        </w:r>
      </w:ins>
      <w:r w:rsidRPr="0001723E">
        <w:rPr>
          <w:rFonts w:eastAsia="Times New Roman" w:cs="Times New Roman"/>
          <w:sz w:val="24"/>
          <w:szCs w:val="24"/>
          <w:lang w:eastAsia="en-GB"/>
        </w:rPr>
        <w:t xml:space="preserve">t </w:t>
      </w:r>
      <w:ins w:id="129" w:author="Michael" w:date="2016-09-29T19:19:00Z">
        <w:r w:rsidR="00112770">
          <w:rPr>
            <w:rFonts w:eastAsia="Times New Roman" w:cs="Times New Roman"/>
            <w:sz w:val="24"/>
            <w:szCs w:val="24"/>
            <w:lang w:eastAsia="en-GB"/>
          </w:rPr>
          <w:t xml:space="preserve">can help </w:t>
        </w:r>
      </w:ins>
      <w:ins w:id="130" w:author="Michael" w:date="2016-09-29T19:20:00Z">
        <w:r w:rsidR="00112770">
          <w:rPr>
            <w:rFonts w:eastAsia="Times New Roman" w:cs="Times New Roman"/>
            <w:sz w:val="24"/>
            <w:szCs w:val="24"/>
            <w:lang w:eastAsia="en-GB"/>
          </w:rPr>
          <w:t>you tailor your personal statement</w:t>
        </w:r>
      </w:ins>
      <w:ins w:id="131" w:author="Michael" w:date="2016-09-29T19:22:00Z">
        <w:r w:rsidR="00112770">
          <w:rPr>
            <w:rFonts w:eastAsia="Times New Roman" w:cs="Times New Roman"/>
            <w:sz w:val="24"/>
            <w:szCs w:val="24"/>
            <w:lang w:eastAsia="en-GB"/>
          </w:rPr>
          <w:t xml:space="preserve">, and ensure </w:t>
        </w:r>
      </w:ins>
      <w:ins w:id="132" w:author="Michael" w:date="2016-09-29T19:30:00Z">
        <w:r w:rsidR="006D36B6">
          <w:rPr>
            <w:rFonts w:eastAsia="Times New Roman" w:cs="Times New Roman"/>
            <w:sz w:val="24"/>
            <w:szCs w:val="24"/>
            <w:lang w:eastAsia="en-GB"/>
          </w:rPr>
          <w:t xml:space="preserve">(for example) </w:t>
        </w:r>
      </w:ins>
      <w:ins w:id="133" w:author="Michael" w:date="2016-09-29T19:22:00Z">
        <w:r w:rsidR="00112770">
          <w:rPr>
            <w:rFonts w:eastAsia="Times New Roman" w:cs="Times New Roman"/>
            <w:sz w:val="24"/>
            <w:szCs w:val="24"/>
            <w:lang w:eastAsia="en-GB"/>
          </w:rPr>
          <w:t>that you</w:t>
        </w:r>
      </w:ins>
      <w:ins w:id="134" w:author="Michael" w:date="2016-09-29T19:20:00Z">
        <w:r w:rsidR="00112770">
          <w:rPr>
            <w:rFonts w:eastAsia="Times New Roman" w:cs="Times New Roman"/>
            <w:sz w:val="24"/>
            <w:szCs w:val="24"/>
            <w:lang w:eastAsia="en-GB"/>
          </w:rPr>
          <w:t xml:space="preserve"> don</w:t>
        </w:r>
      </w:ins>
      <w:ins w:id="135" w:author="Michael" w:date="2016-09-29T19:21:00Z">
        <w:r w:rsidR="00112770">
          <w:rPr>
            <w:rFonts w:eastAsia="Times New Roman" w:cs="Times New Roman"/>
            <w:sz w:val="24"/>
            <w:szCs w:val="24"/>
            <w:lang w:eastAsia="en-GB"/>
          </w:rPr>
          <w:t>’</w:t>
        </w:r>
        <w:r w:rsidR="00112770">
          <w:rPr>
            <w:rFonts w:eastAsia="Times New Roman" w:cs="Times New Roman"/>
            <w:sz w:val="24"/>
            <w:szCs w:val="24"/>
            <w:lang w:eastAsia="en-GB"/>
          </w:rPr>
          <w:t>t say you</w:t>
        </w:r>
        <w:r w:rsidR="00112770">
          <w:rPr>
            <w:rFonts w:eastAsia="Times New Roman" w:cs="Times New Roman"/>
            <w:sz w:val="24"/>
            <w:szCs w:val="24"/>
            <w:lang w:eastAsia="en-GB"/>
          </w:rPr>
          <w:t>’</w:t>
        </w:r>
        <w:r w:rsidR="00112770">
          <w:rPr>
            <w:rFonts w:eastAsia="Times New Roman" w:cs="Times New Roman"/>
            <w:sz w:val="24"/>
            <w:szCs w:val="24"/>
            <w:lang w:eastAsia="en-GB"/>
          </w:rPr>
          <w:t>re really excited to study Eastern Philosophy</w:t>
        </w:r>
      </w:ins>
      <w:ins w:id="136" w:author="Michael" w:date="2016-09-29T19:30:00Z">
        <w:r w:rsidR="006D36B6">
          <w:rPr>
            <w:rFonts w:eastAsia="Times New Roman" w:cs="Times New Roman"/>
            <w:sz w:val="24"/>
            <w:szCs w:val="24"/>
            <w:lang w:eastAsia="en-GB"/>
          </w:rPr>
          <w:t xml:space="preserve">, </w:t>
        </w:r>
      </w:ins>
      <w:ins w:id="137" w:author="Michael" w:date="2016-09-29T19:22:00Z">
        <w:r w:rsidR="00112770">
          <w:rPr>
            <w:rFonts w:eastAsia="Times New Roman" w:cs="Times New Roman"/>
            <w:sz w:val="24"/>
            <w:szCs w:val="24"/>
            <w:lang w:eastAsia="en-GB"/>
          </w:rPr>
          <w:t>when that isn</w:t>
        </w:r>
        <w:r w:rsidR="00112770">
          <w:rPr>
            <w:rFonts w:eastAsia="Times New Roman" w:cs="Times New Roman"/>
            <w:sz w:val="24"/>
            <w:szCs w:val="24"/>
            <w:lang w:eastAsia="en-GB"/>
          </w:rPr>
          <w:t>’</w:t>
        </w:r>
        <w:r w:rsidR="00112770">
          <w:rPr>
            <w:rFonts w:eastAsia="Times New Roman" w:cs="Times New Roman"/>
            <w:sz w:val="24"/>
            <w:szCs w:val="24"/>
            <w:lang w:eastAsia="en-GB"/>
          </w:rPr>
          <w:t>t part of the course.</w:t>
        </w:r>
      </w:ins>
      <w:del w:id="138" w:author="Michael" w:date="2016-09-29T19:22:00Z">
        <w:r w:rsidRPr="0001723E" w:rsidDel="00112770">
          <w:rPr>
            <w:rFonts w:eastAsia="Times New Roman" w:cs="Times New Roman"/>
            <w:sz w:val="24"/>
            <w:szCs w:val="24"/>
            <w:lang w:eastAsia="en-GB"/>
          </w:rPr>
          <w:delText xml:space="preserve">is also very useful when writing your personal statement because it can help you avoid mistakes of mentioning incorrect things such as “I’m very excited to study Eastern philosophers in my first year” (there is no Eastern Philosophy course or paper in first </w:delText>
        </w:r>
        <w:r w:rsidR="0001723E" w:rsidDel="00112770">
          <w:rPr>
            <w:rFonts w:eastAsia="Times New Roman" w:cs="Times New Roman"/>
            <w:sz w:val="24"/>
            <w:szCs w:val="24"/>
            <w:lang w:eastAsia="en-GB"/>
          </w:rPr>
          <w:delText>year philosophy).</w:delText>
        </w:r>
      </w:del>
    </w:p>
    <w:p w:rsidR="0001723E" w:rsidRPr="0001723E" w:rsidRDefault="0001723E" w:rsidP="0001723E">
      <w:pPr>
        <w:pStyle w:val="ListParagraph"/>
        <w:spacing w:before="200" w:after="0" w:line="240" w:lineRule="auto"/>
        <w:rPr>
          <w:rFonts w:eastAsia="Times New Roman" w:cs="Times New Roman"/>
          <w:sz w:val="24"/>
          <w:szCs w:val="24"/>
          <w:lang w:eastAsia="en-GB"/>
        </w:rPr>
      </w:pPr>
    </w:p>
    <w:p w:rsidR="007C1D8A" w:rsidRPr="00E52414" w:rsidRDefault="007C1D8A" w:rsidP="00E52414">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lastRenderedPageBreak/>
        <w:t>PPE c</w:t>
      </w:r>
      <w:r w:rsidRPr="007C1D8A">
        <w:rPr>
          <w:rFonts w:eastAsia="Times New Roman" w:cs="Times New Roman"/>
          <w:sz w:val="24"/>
          <w:szCs w:val="24"/>
          <w:lang w:eastAsia="en-GB"/>
        </w:rPr>
        <w:t xml:space="preserve">andidates are not </w:t>
      </w:r>
      <w:ins w:id="139" w:author="Michael" w:date="2016-09-29T19:31:00Z">
        <w:r w:rsidR="006D36B6">
          <w:rPr>
            <w:rFonts w:eastAsia="Times New Roman" w:cs="Times New Roman"/>
            <w:sz w:val="24"/>
            <w:szCs w:val="24"/>
            <w:lang w:eastAsia="en-GB"/>
          </w:rPr>
          <w:t xml:space="preserve">necessarily </w:t>
        </w:r>
      </w:ins>
      <w:r w:rsidRPr="007C1D8A">
        <w:rPr>
          <w:rFonts w:eastAsia="Times New Roman" w:cs="Times New Roman"/>
          <w:sz w:val="24"/>
          <w:szCs w:val="24"/>
          <w:lang w:eastAsia="en-GB"/>
        </w:rPr>
        <w:t xml:space="preserve">expected to have studied any </w:t>
      </w:r>
      <w:del w:id="140" w:author="Michael" w:date="2016-09-29T19:30:00Z">
        <w:r w:rsidRPr="007C1D8A" w:rsidDel="006D36B6">
          <w:rPr>
            <w:rFonts w:eastAsia="Times New Roman" w:cs="Times New Roman"/>
            <w:sz w:val="24"/>
            <w:szCs w:val="24"/>
            <w:lang w:eastAsia="en-GB"/>
          </w:rPr>
          <w:delText>p</w:delText>
        </w:r>
      </w:del>
      <w:ins w:id="141" w:author="Michael" w:date="2016-09-29T19:30:00Z">
        <w:r w:rsidR="006D36B6">
          <w:rPr>
            <w:rFonts w:eastAsia="Times New Roman" w:cs="Times New Roman"/>
            <w:sz w:val="24"/>
            <w:szCs w:val="24"/>
            <w:lang w:eastAsia="en-GB"/>
          </w:rPr>
          <w:t>P</w:t>
        </w:r>
      </w:ins>
      <w:r w:rsidRPr="007C1D8A">
        <w:rPr>
          <w:rFonts w:eastAsia="Times New Roman" w:cs="Times New Roman"/>
          <w:sz w:val="24"/>
          <w:szCs w:val="24"/>
          <w:lang w:eastAsia="en-GB"/>
        </w:rPr>
        <w:t xml:space="preserve">hilosophy, </w:t>
      </w:r>
      <w:ins w:id="142" w:author="Michael" w:date="2016-09-29T19:31:00Z">
        <w:r w:rsidR="006D36B6">
          <w:rPr>
            <w:rFonts w:eastAsia="Times New Roman" w:cs="Times New Roman"/>
            <w:sz w:val="24"/>
            <w:szCs w:val="24"/>
            <w:lang w:eastAsia="en-GB"/>
          </w:rPr>
          <w:t>P</w:t>
        </w:r>
      </w:ins>
      <w:del w:id="143" w:author="Michael" w:date="2016-09-29T19:31:00Z">
        <w:r w:rsidDel="006D36B6">
          <w:rPr>
            <w:rFonts w:eastAsia="Times New Roman" w:cs="Times New Roman"/>
            <w:sz w:val="24"/>
            <w:szCs w:val="24"/>
            <w:lang w:eastAsia="en-GB"/>
          </w:rPr>
          <w:delText>p</w:delText>
        </w:r>
      </w:del>
      <w:r>
        <w:rPr>
          <w:rFonts w:eastAsia="Times New Roman" w:cs="Times New Roman"/>
          <w:sz w:val="24"/>
          <w:szCs w:val="24"/>
          <w:lang w:eastAsia="en-GB"/>
        </w:rPr>
        <w:t xml:space="preserve">olitics or </w:t>
      </w:r>
      <w:ins w:id="144" w:author="Michael" w:date="2016-09-29T19:31:00Z">
        <w:r w:rsidR="006D36B6">
          <w:rPr>
            <w:rFonts w:eastAsia="Times New Roman" w:cs="Times New Roman"/>
            <w:sz w:val="24"/>
            <w:szCs w:val="24"/>
            <w:lang w:eastAsia="en-GB"/>
          </w:rPr>
          <w:t>E</w:t>
        </w:r>
      </w:ins>
      <w:del w:id="145" w:author="Michael" w:date="2016-09-29T19:31:00Z">
        <w:r w:rsidDel="006D36B6">
          <w:rPr>
            <w:rFonts w:eastAsia="Times New Roman" w:cs="Times New Roman"/>
            <w:sz w:val="24"/>
            <w:szCs w:val="24"/>
            <w:lang w:eastAsia="en-GB"/>
          </w:rPr>
          <w:delText>e</w:delText>
        </w:r>
      </w:del>
      <w:r>
        <w:rPr>
          <w:rFonts w:eastAsia="Times New Roman" w:cs="Times New Roman"/>
          <w:sz w:val="24"/>
          <w:szCs w:val="24"/>
          <w:lang w:eastAsia="en-GB"/>
        </w:rPr>
        <w:t xml:space="preserve">conomics at school, so it might be hard to speak about </w:t>
      </w:r>
      <w:del w:id="146" w:author="Michael" w:date="2016-09-29T19:31:00Z">
        <w:r w:rsidDel="006D36B6">
          <w:rPr>
            <w:rFonts w:eastAsia="Times New Roman" w:cs="Times New Roman"/>
            <w:sz w:val="24"/>
            <w:szCs w:val="24"/>
            <w:lang w:eastAsia="en-GB"/>
          </w:rPr>
          <w:delText xml:space="preserve">your </w:delText>
        </w:r>
      </w:del>
      <w:ins w:id="147" w:author="Michael" w:date="2016-09-29T19:31:00Z">
        <w:r w:rsidR="006D36B6">
          <w:rPr>
            <w:rFonts w:eastAsia="Times New Roman" w:cs="Times New Roman"/>
            <w:sz w:val="24"/>
            <w:szCs w:val="24"/>
            <w:lang w:eastAsia="en-GB"/>
          </w:rPr>
          <w:t xml:space="preserve">other </w:t>
        </w:r>
      </w:ins>
      <w:r w:rsidRPr="00E52414">
        <w:rPr>
          <w:rFonts w:eastAsia="Times New Roman" w:cs="Times New Roman"/>
          <w:sz w:val="24"/>
          <w:szCs w:val="24"/>
          <w:lang w:eastAsia="en-GB"/>
        </w:rPr>
        <w:t>A-level subjects</w:t>
      </w:r>
      <w:del w:id="148" w:author="Michael" w:date="2016-09-29T19:31:00Z">
        <w:r w:rsidRPr="00E52414" w:rsidDel="006D36B6">
          <w:rPr>
            <w:rFonts w:eastAsia="Times New Roman" w:cs="Times New Roman"/>
            <w:sz w:val="24"/>
            <w:szCs w:val="24"/>
            <w:lang w:eastAsia="en-GB"/>
          </w:rPr>
          <w:delText xml:space="preserve"> if they are not these</w:delText>
        </w:r>
      </w:del>
      <w:r w:rsidRPr="00E52414">
        <w:rPr>
          <w:rFonts w:eastAsia="Times New Roman" w:cs="Times New Roman"/>
          <w:sz w:val="24"/>
          <w:szCs w:val="24"/>
          <w:lang w:eastAsia="en-GB"/>
        </w:rPr>
        <w:t>. However, what admission</w:t>
      </w:r>
      <w:ins w:id="149" w:author="Michael" w:date="2016-09-29T19:31:00Z">
        <w:r w:rsidR="006D36B6">
          <w:rPr>
            <w:rFonts w:eastAsia="Times New Roman" w:cs="Times New Roman"/>
            <w:sz w:val="24"/>
            <w:szCs w:val="24"/>
            <w:lang w:eastAsia="en-GB"/>
          </w:rPr>
          <w:t>s</w:t>
        </w:r>
      </w:ins>
      <w:r w:rsidRPr="00E52414">
        <w:rPr>
          <w:rFonts w:eastAsia="Times New Roman" w:cs="Times New Roman"/>
          <w:sz w:val="24"/>
          <w:szCs w:val="24"/>
          <w:lang w:eastAsia="en-GB"/>
        </w:rPr>
        <w:t xml:space="preserve"> officer</w:t>
      </w:r>
      <w:del w:id="150" w:author="Michael" w:date="2016-09-29T19:31:00Z">
        <w:r w:rsidRPr="00E52414" w:rsidDel="006D36B6">
          <w:rPr>
            <w:rFonts w:eastAsia="Times New Roman" w:cs="Times New Roman"/>
            <w:sz w:val="24"/>
            <w:szCs w:val="24"/>
            <w:lang w:eastAsia="en-GB"/>
          </w:rPr>
          <w:delText>’</w:delText>
        </w:r>
      </w:del>
      <w:r w:rsidRPr="00E52414">
        <w:rPr>
          <w:rFonts w:eastAsia="Times New Roman" w:cs="Times New Roman"/>
          <w:sz w:val="24"/>
          <w:szCs w:val="24"/>
          <w:lang w:eastAsia="en-GB"/>
        </w:rPr>
        <w:t xml:space="preserve">s look for is interest and skills. </w:t>
      </w:r>
      <w:del w:id="151" w:author="Michael" w:date="2016-09-29T19:32:00Z">
        <w:r w:rsidRPr="00E52414" w:rsidDel="006D36B6">
          <w:rPr>
            <w:rFonts w:eastAsia="Times New Roman" w:cs="Times New Roman"/>
            <w:sz w:val="24"/>
            <w:szCs w:val="24"/>
            <w:lang w:eastAsia="en-GB"/>
          </w:rPr>
          <w:delText>So e</w:delText>
        </w:r>
      </w:del>
      <w:ins w:id="152" w:author="Michael" w:date="2016-09-29T19:32:00Z">
        <w:r w:rsidR="006D36B6">
          <w:rPr>
            <w:rFonts w:eastAsia="Times New Roman" w:cs="Times New Roman"/>
            <w:sz w:val="24"/>
            <w:szCs w:val="24"/>
            <w:lang w:eastAsia="en-GB"/>
          </w:rPr>
          <w:t>E</w:t>
        </w:r>
      </w:ins>
      <w:r w:rsidRPr="00E52414">
        <w:rPr>
          <w:rFonts w:eastAsia="Times New Roman" w:cs="Times New Roman"/>
          <w:sz w:val="24"/>
          <w:szCs w:val="24"/>
          <w:lang w:eastAsia="en-GB"/>
        </w:rPr>
        <w:t xml:space="preserve">ven if you haven’t studied </w:t>
      </w:r>
      <w:ins w:id="153" w:author="Michael" w:date="2016-09-29T19:33:00Z">
        <w:r w:rsidR="006D36B6">
          <w:rPr>
            <w:rFonts w:eastAsia="Times New Roman" w:cs="Times New Roman"/>
            <w:sz w:val="24"/>
            <w:szCs w:val="24"/>
            <w:lang w:eastAsia="en-GB"/>
          </w:rPr>
          <w:t>P</w:t>
        </w:r>
      </w:ins>
      <w:del w:id="154" w:author="Michael" w:date="2016-09-29T19:33:00Z">
        <w:r w:rsidRPr="00E52414" w:rsidDel="006D36B6">
          <w:rPr>
            <w:rFonts w:eastAsia="Times New Roman" w:cs="Times New Roman"/>
            <w:sz w:val="24"/>
            <w:szCs w:val="24"/>
            <w:lang w:eastAsia="en-GB"/>
          </w:rPr>
          <w:delText>p</w:delText>
        </w:r>
      </w:del>
      <w:r w:rsidRPr="00E52414">
        <w:rPr>
          <w:rFonts w:eastAsia="Times New Roman" w:cs="Times New Roman"/>
          <w:sz w:val="24"/>
          <w:szCs w:val="24"/>
          <w:lang w:eastAsia="en-GB"/>
        </w:rPr>
        <w:t>olitics, you can mention how you keep up to date with political news, or how you read a book/article related to a political topic</w:t>
      </w:r>
      <w:ins w:id="155" w:author="Michael" w:date="2016-09-29T19:32:00Z">
        <w:r w:rsidR="006D36B6">
          <w:rPr>
            <w:rFonts w:eastAsia="Times New Roman" w:cs="Times New Roman"/>
            <w:sz w:val="24"/>
            <w:szCs w:val="24"/>
            <w:lang w:eastAsia="en-GB"/>
          </w:rPr>
          <w:t>,</w:t>
        </w:r>
      </w:ins>
      <w:r w:rsidRPr="00E52414">
        <w:rPr>
          <w:rFonts w:eastAsia="Times New Roman" w:cs="Times New Roman"/>
          <w:sz w:val="24"/>
          <w:szCs w:val="24"/>
          <w:lang w:eastAsia="en-GB"/>
        </w:rPr>
        <w:t xml:space="preserve"> or how you found </w:t>
      </w:r>
      <w:del w:id="156" w:author="Michael" w:date="2016-09-29T19:32:00Z">
        <w:r w:rsidRPr="00E52414" w:rsidDel="006D36B6">
          <w:rPr>
            <w:rFonts w:eastAsia="Times New Roman" w:cs="Times New Roman"/>
            <w:sz w:val="24"/>
            <w:szCs w:val="24"/>
            <w:lang w:eastAsia="en-GB"/>
          </w:rPr>
          <w:delText>a</w:delText>
        </w:r>
      </w:del>
      <w:r w:rsidRPr="00E52414">
        <w:rPr>
          <w:rFonts w:eastAsia="Times New Roman" w:cs="Times New Roman"/>
          <w:sz w:val="24"/>
          <w:szCs w:val="24"/>
          <w:lang w:eastAsia="en-GB"/>
        </w:rPr>
        <w:t xml:space="preserve"> volunteering or work experience related to </w:t>
      </w:r>
      <w:ins w:id="157" w:author="Michael" w:date="2016-09-29T19:33:00Z">
        <w:r w:rsidR="006D36B6">
          <w:rPr>
            <w:rFonts w:eastAsia="Times New Roman" w:cs="Times New Roman"/>
            <w:sz w:val="24"/>
            <w:szCs w:val="24"/>
            <w:lang w:eastAsia="en-GB"/>
          </w:rPr>
          <w:t>P</w:t>
        </w:r>
      </w:ins>
      <w:del w:id="158" w:author="Michael" w:date="2016-09-29T19:33:00Z">
        <w:r w:rsidRPr="00E52414" w:rsidDel="006D36B6">
          <w:rPr>
            <w:rFonts w:eastAsia="Times New Roman" w:cs="Times New Roman"/>
            <w:sz w:val="24"/>
            <w:szCs w:val="24"/>
            <w:lang w:eastAsia="en-GB"/>
          </w:rPr>
          <w:delText>p</w:delText>
        </w:r>
      </w:del>
      <w:r w:rsidRPr="00E52414">
        <w:rPr>
          <w:rFonts w:eastAsia="Times New Roman" w:cs="Times New Roman"/>
          <w:sz w:val="24"/>
          <w:szCs w:val="24"/>
          <w:lang w:eastAsia="en-GB"/>
        </w:rPr>
        <w:t xml:space="preserve">olitics (the same goes for Philosophy and Economics).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52016B" w:rsidRPr="0052016B" w:rsidRDefault="00E52414" w:rsidP="0052016B">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More things your</w:t>
      </w:r>
      <w:r w:rsidR="00154DC2" w:rsidRPr="00154DC2">
        <w:rPr>
          <w:rFonts w:eastAsia="Times New Roman" w:cs="Times New Roman"/>
          <w:sz w:val="24"/>
          <w:szCs w:val="24"/>
          <w:lang w:eastAsia="en-GB"/>
        </w:rPr>
        <w:t xml:space="preserve"> personal statement </w:t>
      </w:r>
      <w:r>
        <w:rPr>
          <w:rFonts w:eastAsia="Times New Roman" w:cs="Times New Roman"/>
          <w:sz w:val="24"/>
          <w:szCs w:val="24"/>
          <w:lang w:eastAsia="en-GB"/>
        </w:rPr>
        <w:t>can</w:t>
      </w:r>
      <w:r w:rsidR="00154DC2" w:rsidRPr="00154DC2">
        <w:rPr>
          <w:rFonts w:eastAsia="Times New Roman" w:cs="Times New Roman"/>
          <w:sz w:val="24"/>
          <w:szCs w:val="24"/>
          <w:lang w:eastAsia="en-GB"/>
        </w:rPr>
        <w:t xml:space="preserve"> include: motivation behind your choice to study </w:t>
      </w:r>
      <w:r>
        <w:rPr>
          <w:rFonts w:eastAsia="Times New Roman" w:cs="Times New Roman"/>
          <w:sz w:val="24"/>
          <w:szCs w:val="24"/>
          <w:lang w:eastAsia="en-GB"/>
        </w:rPr>
        <w:t>PPE</w:t>
      </w:r>
      <w:r w:rsidR="00154DC2" w:rsidRPr="00154DC2">
        <w:rPr>
          <w:rFonts w:eastAsia="Times New Roman" w:cs="Times New Roman"/>
          <w:sz w:val="24"/>
          <w:szCs w:val="24"/>
          <w:lang w:eastAsia="en-GB"/>
        </w:rPr>
        <w:t>, reference to particular aspects of your A level course</w:t>
      </w:r>
      <w:r>
        <w:rPr>
          <w:rFonts w:eastAsia="Times New Roman" w:cs="Times New Roman"/>
          <w:sz w:val="24"/>
          <w:szCs w:val="24"/>
          <w:lang w:eastAsia="en-GB"/>
        </w:rPr>
        <w:t>s</w:t>
      </w:r>
      <w:r w:rsidR="00154DC2" w:rsidRPr="00154DC2">
        <w:rPr>
          <w:rFonts w:eastAsia="Times New Roman" w:cs="Times New Roman"/>
          <w:sz w:val="24"/>
          <w:szCs w:val="24"/>
          <w:lang w:eastAsia="en-GB"/>
        </w:rPr>
        <w:t xml:space="preserve"> that you enjoy/that </w:t>
      </w:r>
      <w:ins w:id="159" w:author="Michael" w:date="2016-09-29T19:33:00Z">
        <w:r w:rsidR="006D36B6">
          <w:rPr>
            <w:rFonts w:eastAsia="Times New Roman" w:cs="Times New Roman"/>
            <w:sz w:val="24"/>
            <w:szCs w:val="24"/>
            <w:lang w:eastAsia="en-GB"/>
          </w:rPr>
          <w:t>are</w:t>
        </w:r>
      </w:ins>
      <w:del w:id="160" w:author="Michael" w:date="2016-09-29T19:33:00Z">
        <w:r w:rsidR="00154DC2" w:rsidRPr="00154DC2" w:rsidDel="006D36B6">
          <w:rPr>
            <w:rFonts w:eastAsia="Times New Roman" w:cs="Times New Roman"/>
            <w:sz w:val="24"/>
            <w:szCs w:val="24"/>
            <w:lang w:eastAsia="en-GB"/>
          </w:rPr>
          <w:delText>may be</w:delText>
        </w:r>
      </w:del>
      <w:r w:rsidR="00154DC2" w:rsidRPr="00154DC2">
        <w:rPr>
          <w:rFonts w:eastAsia="Times New Roman" w:cs="Times New Roman"/>
          <w:sz w:val="24"/>
          <w:szCs w:val="24"/>
          <w:lang w:eastAsia="en-GB"/>
        </w:rPr>
        <w:t xml:space="preserve"> relevant to </w:t>
      </w:r>
      <w:r>
        <w:rPr>
          <w:rFonts w:eastAsia="Times New Roman" w:cs="Times New Roman"/>
          <w:sz w:val="24"/>
          <w:szCs w:val="24"/>
          <w:lang w:eastAsia="en-GB"/>
        </w:rPr>
        <w:t>PPE</w:t>
      </w:r>
      <w:r w:rsidR="00154DC2" w:rsidRPr="00154DC2">
        <w:rPr>
          <w:rFonts w:eastAsia="Times New Roman" w:cs="Times New Roman"/>
          <w:sz w:val="24"/>
          <w:szCs w:val="24"/>
          <w:lang w:eastAsia="en-GB"/>
        </w:rPr>
        <w:t xml:space="preserve">, work experience and volunteering, extracurricular activities as well as any extended reading you may have done (do not lie about this, they </w:t>
      </w:r>
      <w:r>
        <w:rPr>
          <w:rFonts w:eastAsia="Times New Roman" w:cs="Times New Roman"/>
          <w:sz w:val="24"/>
          <w:szCs w:val="24"/>
          <w:lang w:eastAsia="en-GB"/>
        </w:rPr>
        <w:t>might</w:t>
      </w:r>
      <w:r w:rsidR="00154DC2" w:rsidRPr="00154DC2">
        <w:rPr>
          <w:rFonts w:eastAsia="Times New Roman" w:cs="Times New Roman"/>
          <w:sz w:val="24"/>
          <w:szCs w:val="24"/>
          <w:lang w:eastAsia="en-GB"/>
        </w:rPr>
        <w:t xml:space="preserve"> ask you about it at interview!) </w:t>
      </w:r>
      <w:ins w:id="161" w:author="Michael" w:date="2016-09-29T19:33:00Z">
        <w:r w:rsidR="006D36B6">
          <w:rPr>
            <w:rFonts w:eastAsia="Times New Roman" w:cs="Times New Roman"/>
            <w:sz w:val="24"/>
            <w:szCs w:val="24"/>
            <w:lang w:eastAsia="en-GB"/>
          </w:rPr>
          <w:t>.</w:t>
        </w:r>
      </w:ins>
      <w:r w:rsidR="0052016B">
        <w:rPr>
          <w:rFonts w:eastAsia="Times New Roman" w:cs="Times New Roman"/>
          <w:sz w:val="24"/>
          <w:szCs w:val="24"/>
          <w:lang w:eastAsia="en-GB"/>
        </w:rPr>
        <w:br/>
      </w:r>
    </w:p>
    <w:p w:rsidR="00072BDF" w:rsidRDefault="0052016B" w:rsidP="00072BDF">
      <w:pPr>
        <w:pStyle w:val="ListParagraph"/>
        <w:numPr>
          <w:ilvl w:val="0"/>
          <w:numId w:val="1"/>
        </w:numPr>
        <w:spacing w:before="200" w:after="0" w:line="240" w:lineRule="auto"/>
        <w:rPr>
          <w:rFonts w:eastAsia="Times New Roman" w:cs="Times New Roman"/>
          <w:sz w:val="24"/>
          <w:szCs w:val="24"/>
          <w:lang w:eastAsia="en-GB"/>
        </w:rPr>
      </w:pPr>
      <w:r w:rsidRPr="0069643B">
        <w:rPr>
          <w:rFonts w:eastAsia="Times New Roman" w:cs="Times New Roman"/>
          <w:sz w:val="24"/>
          <w:szCs w:val="24"/>
          <w:lang w:eastAsia="en-GB"/>
        </w:rPr>
        <w:t xml:space="preserve">Another good tip when writing personal statements is to not just mention what you have done and what you are good at </w:t>
      </w:r>
      <w:r w:rsidR="0069643B" w:rsidRPr="0069643B">
        <w:rPr>
          <w:rFonts w:eastAsia="Times New Roman" w:cs="Times New Roman"/>
          <w:sz w:val="24"/>
          <w:szCs w:val="24"/>
          <w:lang w:eastAsia="en-GB"/>
        </w:rPr>
        <w:t>–</w:t>
      </w:r>
      <w:r w:rsidRPr="0069643B">
        <w:rPr>
          <w:rFonts w:eastAsia="Times New Roman" w:cs="Times New Roman"/>
          <w:sz w:val="24"/>
          <w:szCs w:val="24"/>
          <w:lang w:eastAsia="en-GB"/>
        </w:rPr>
        <w:t xml:space="preserve"> </w:t>
      </w:r>
      <w:r w:rsidR="0069643B" w:rsidRPr="0069643B">
        <w:rPr>
          <w:rFonts w:eastAsia="Times New Roman" w:cs="Times New Roman"/>
          <w:sz w:val="24"/>
          <w:szCs w:val="24"/>
          <w:lang w:eastAsia="en-GB"/>
        </w:rPr>
        <w:t xml:space="preserve">but mention WHY these are relevant to the admissions officer. For everything you include in your personal statement ask yourself HOW it is demonstrating your aptitude or passion for the course. </w:t>
      </w:r>
      <w:r w:rsidR="0069643B" w:rsidRPr="0069643B">
        <w:rPr>
          <w:rFonts w:eastAsia="Times New Roman" w:cs="Times New Roman"/>
          <w:sz w:val="24"/>
          <w:szCs w:val="24"/>
          <w:lang w:eastAsia="en-GB"/>
        </w:rPr>
        <w:br/>
        <w:t xml:space="preserve">For example: </w:t>
      </w:r>
      <w:r w:rsidR="0069643B" w:rsidRPr="0069643B">
        <w:rPr>
          <w:rFonts w:eastAsia="Times New Roman" w:cs="Times New Roman"/>
          <w:sz w:val="24"/>
          <w:szCs w:val="24"/>
          <w:lang w:eastAsia="en-GB"/>
        </w:rPr>
        <w:br/>
        <w:t xml:space="preserve"> </w:t>
      </w:r>
      <w:r w:rsidR="0069643B" w:rsidRPr="0069643B">
        <w:rPr>
          <w:rFonts w:eastAsia="Times New Roman" w:cs="Times New Roman"/>
          <w:sz w:val="24"/>
          <w:szCs w:val="24"/>
          <w:lang w:eastAsia="en-GB"/>
        </w:rPr>
        <w:tab/>
      </w:r>
      <w:r w:rsidR="0069643B" w:rsidRPr="0069643B">
        <w:rPr>
          <w:rFonts w:eastAsia="Times New Roman" w:cs="Times New Roman"/>
          <w:sz w:val="24"/>
          <w:szCs w:val="24"/>
          <w:lang w:eastAsia="en-GB"/>
        </w:rPr>
        <w:sym w:font="Wingdings" w:char="F0E0"/>
      </w:r>
      <w:r w:rsidR="0069643B">
        <w:rPr>
          <w:rFonts w:eastAsia="Times New Roman" w:cs="Times New Roman"/>
          <w:sz w:val="24"/>
          <w:szCs w:val="24"/>
          <w:lang w:eastAsia="en-GB"/>
        </w:rPr>
        <w:t>Instead of</w:t>
      </w:r>
      <w:r w:rsidR="0069643B" w:rsidRPr="0069643B">
        <w:rPr>
          <w:rFonts w:eastAsia="Times New Roman" w:cs="Times New Roman"/>
          <w:sz w:val="24"/>
          <w:szCs w:val="24"/>
          <w:lang w:eastAsia="en-GB"/>
        </w:rPr>
        <w:t xml:space="preserve"> just say</w:t>
      </w:r>
      <w:r w:rsidR="0069643B">
        <w:rPr>
          <w:rFonts w:eastAsia="Times New Roman" w:cs="Times New Roman"/>
          <w:sz w:val="24"/>
          <w:szCs w:val="24"/>
          <w:lang w:eastAsia="en-GB"/>
        </w:rPr>
        <w:t>ing</w:t>
      </w:r>
      <w:r w:rsidR="0069643B" w:rsidRPr="0069643B">
        <w:rPr>
          <w:rFonts w:eastAsia="Times New Roman" w:cs="Times New Roman"/>
          <w:sz w:val="24"/>
          <w:szCs w:val="24"/>
          <w:lang w:eastAsia="en-GB"/>
        </w:rPr>
        <w:t xml:space="preserve"> you read a book on Utilitarianism</w:t>
      </w:r>
      <w:del w:id="162" w:author="Michael" w:date="2016-09-29T19:33:00Z">
        <w:r w:rsidR="0069643B" w:rsidRPr="0069643B" w:rsidDel="006D36B6">
          <w:rPr>
            <w:rFonts w:eastAsia="Times New Roman" w:cs="Times New Roman"/>
            <w:sz w:val="24"/>
            <w:szCs w:val="24"/>
            <w:lang w:eastAsia="en-GB"/>
          </w:rPr>
          <w:delText xml:space="preserve"> –</w:delText>
        </w:r>
      </w:del>
      <w:ins w:id="163" w:author="Michael" w:date="2016-09-29T19:33:00Z">
        <w:r w:rsidR="006D36B6">
          <w:rPr>
            <w:rFonts w:eastAsia="Times New Roman" w:cs="Times New Roman"/>
            <w:sz w:val="24"/>
            <w:szCs w:val="24"/>
            <w:lang w:eastAsia="en-GB"/>
          </w:rPr>
          <w:t>,</w:t>
        </w:r>
      </w:ins>
      <w:r w:rsidR="0069643B" w:rsidRPr="0069643B">
        <w:rPr>
          <w:rFonts w:eastAsia="Times New Roman" w:cs="Times New Roman"/>
          <w:sz w:val="24"/>
          <w:szCs w:val="24"/>
          <w:lang w:eastAsia="en-GB"/>
        </w:rPr>
        <w:t xml:space="preserve"> say why you</w:t>
      </w:r>
      <w:del w:id="164" w:author="Michael" w:date="2016-09-29T19:33:00Z">
        <w:r w:rsidR="0069643B" w:rsidRPr="0069643B" w:rsidDel="006D36B6">
          <w:rPr>
            <w:rFonts w:eastAsia="Times New Roman" w:cs="Times New Roman"/>
            <w:sz w:val="24"/>
            <w:szCs w:val="24"/>
            <w:lang w:eastAsia="en-GB"/>
          </w:rPr>
          <w:delText xml:space="preserve"> </w:delText>
        </w:r>
      </w:del>
      <w:r w:rsidR="00072BDF">
        <w:rPr>
          <w:rFonts w:eastAsia="Times New Roman" w:cs="Times New Roman"/>
          <w:sz w:val="24"/>
          <w:szCs w:val="24"/>
          <w:lang w:eastAsia="en-GB"/>
        </w:rPr>
        <w:t xml:space="preserve"> </w:t>
      </w:r>
      <w:r w:rsidR="0069643B" w:rsidRPr="0069643B">
        <w:rPr>
          <w:rFonts w:eastAsia="Times New Roman" w:cs="Times New Roman"/>
          <w:sz w:val="24"/>
          <w:szCs w:val="24"/>
          <w:lang w:eastAsia="en-GB"/>
        </w:rPr>
        <w:t>chose it, what you learn</w:t>
      </w:r>
      <w:r w:rsidR="004C4DEA">
        <w:rPr>
          <w:rFonts w:eastAsia="Times New Roman" w:cs="Times New Roman"/>
          <w:sz w:val="24"/>
          <w:szCs w:val="24"/>
          <w:lang w:eastAsia="en-GB"/>
        </w:rPr>
        <w:t>t</w:t>
      </w:r>
      <w:r w:rsidR="0069643B" w:rsidRPr="0069643B">
        <w:rPr>
          <w:rFonts w:eastAsia="Times New Roman" w:cs="Times New Roman"/>
          <w:sz w:val="24"/>
          <w:szCs w:val="24"/>
          <w:lang w:eastAsia="en-GB"/>
        </w:rPr>
        <w:t xml:space="preserve"> from it, what your personal response to it was, whether you agreed or disagreed with the arguments, whether it prompted you to be more interested in another area of philosophy or ethics</w:t>
      </w:r>
      <w:ins w:id="165" w:author="Michael" w:date="2016-09-29T19:34:00Z">
        <w:r w:rsidR="006D36B6">
          <w:rPr>
            <w:rFonts w:eastAsia="Times New Roman" w:cs="Times New Roman"/>
            <w:sz w:val="24"/>
            <w:szCs w:val="24"/>
            <w:lang w:eastAsia="en-GB"/>
          </w:rPr>
          <w:t>,</w:t>
        </w:r>
      </w:ins>
      <w:r w:rsidR="0069643B" w:rsidRPr="0069643B">
        <w:rPr>
          <w:rFonts w:eastAsia="Times New Roman" w:cs="Times New Roman"/>
          <w:sz w:val="24"/>
          <w:szCs w:val="24"/>
          <w:lang w:eastAsia="en-GB"/>
        </w:rPr>
        <w:t xml:space="preserve"> etc.</w:t>
      </w:r>
    </w:p>
    <w:p w:rsidR="00072BDF" w:rsidRDefault="00072BDF" w:rsidP="00072BDF">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 </w:t>
      </w:r>
      <w:r>
        <w:rPr>
          <w:rFonts w:eastAsia="Times New Roman" w:cs="Times New Roman"/>
          <w:sz w:val="24"/>
          <w:szCs w:val="24"/>
          <w:lang w:eastAsia="en-GB"/>
        </w:rPr>
        <w:tab/>
      </w:r>
      <w:r w:rsidR="0069643B" w:rsidRPr="0069643B">
        <w:rPr>
          <w:lang w:eastAsia="en-GB"/>
        </w:rPr>
        <w:sym w:font="Wingdings" w:char="F0E0"/>
      </w:r>
      <w:r w:rsidR="004C4DEA" w:rsidRPr="00072BDF">
        <w:rPr>
          <w:rFonts w:eastAsia="Times New Roman" w:cs="Times New Roman"/>
          <w:sz w:val="24"/>
          <w:szCs w:val="24"/>
          <w:lang w:eastAsia="en-GB"/>
        </w:rPr>
        <w:t>Instead of</w:t>
      </w:r>
      <w:ins w:id="166" w:author="Michael" w:date="2016-09-29T19:34:00Z">
        <w:r w:rsidR="006D36B6">
          <w:rPr>
            <w:rFonts w:eastAsia="Times New Roman" w:cs="Times New Roman"/>
            <w:sz w:val="24"/>
            <w:szCs w:val="24"/>
            <w:lang w:eastAsia="en-GB"/>
          </w:rPr>
          <w:t xml:space="preserve"> just</w:t>
        </w:r>
      </w:ins>
      <w:r w:rsidR="004C4DEA" w:rsidRPr="00072BDF">
        <w:rPr>
          <w:rFonts w:eastAsia="Times New Roman" w:cs="Times New Roman"/>
          <w:sz w:val="24"/>
          <w:szCs w:val="24"/>
          <w:lang w:eastAsia="en-GB"/>
        </w:rPr>
        <w:t xml:space="preserve"> saying you volunteered at your local </w:t>
      </w:r>
      <w:r w:rsidRPr="00072BDF">
        <w:rPr>
          <w:rFonts w:eastAsia="Times New Roman" w:cs="Times New Roman"/>
          <w:sz w:val="24"/>
          <w:szCs w:val="24"/>
          <w:lang w:eastAsia="en-GB"/>
        </w:rPr>
        <w:t>council/for an NGO, say why you chose that volunteering opportunity, what you learnt</w:t>
      </w:r>
      <w:del w:id="167" w:author="Michael" w:date="2016-09-29T19:34:00Z">
        <w:r w:rsidRPr="00072BDF" w:rsidDel="006D36B6">
          <w:rPr>
            <w:rFonts w:eastAsia="Times New Roman" w:cs="Times New Roman"/>
            <w:sz w:val="24"/>
            <w:szCs w:val="24"/>
            <w:lang w:eastAsia="en-GB"/>
          </w:rPr>
          <w:delText>, what you would’ve changed from it</w:delText>
        </w:r>
      </w:del>
      <w:r w:rsidRPr="00072BDF">
        <w:rPr>
          <w:rFonts w:eastAsia="Times New Roman" w:cs="Times New Roman"/>
          <w:sz w:val="24"/>
          <w:szCs w:val="24"/>
          <w:lang w:eastAsia="en-GB"/>
        </w:rPr>
        <w:t xml:space="preserve">, what it has shown you about your degree or the real world, how you could apply the skills and knowledge you learnt to your university experience or to your future career, </w:t>
      </w:r>
      <w:ins w:id="168" w:author="Michael" w:date="2016-09-29T19:35:00Z">
        <w:r w:rsidR="006D36B6">
          <w:rPr>
            <w:rFonts w:eastAsia="Times New Roman" w:cs="Times New Roman"/>
            <w:sz w:val="24"/>
            <w:szCs w:val="24"/>
            <w:lang w:eastAsia="en-GB"/>
          </w:rPr>
          <w:t>etc.</w:t>
        </w:r>
      </w:ins>
      <w:r w:rsidRPr="00072BDF">
        <w:rPr>
          <w:rFonts w:eastAsia="Times New Roman" w:cs="Times New Roman"/>
          <w:sz w:val="24"/>
          <w:szCs w:val="24"/>
          <w:lang w:eastAsia="en-GB"/>
        </w:rPr>
        <w:t xml:space="preserve">   </w:t>
      </w:r>
    </w:p>
    <w:p w:rsidR="00E52414" w:rsidRPr="00072BDF" w:rsidRDefault="004C4DEA" w:rsidP="00072BDF">
      <w:pPr>
        <w:pStyle w:val="ListParagraph"/>
        <w:spacing w:before="200" w:after="0" w:line="240" w:lineRule="auto"/>
        <w:ind w:firstLine="720"/>
        <w:rPr>
          <w:rFonts w:eastAsia="Times New Roman" w:cs="Times New Roman"/>
          <w:sz w:val="24"/>
          <w:szCs w:val="24"/>
          <w:lang w:eastAsia="en-GB"/>
        </w:rPr>
      </w:pPr>
      <w:r w:rsidRPr="004C4DEA">
        <w:rPr>
          <w:lang w:eastAsia="en-GB"/>
        </w:rPr>
        <w:sym w:font="Wingdings" w:char="F0E0"/>
      </w:r>
      <w:r w:rsidRPr="00072BDF">
        <w:rPr>
          <w:rFonts w:eastAsia="Times New Roman" w:cs="Times New Roman"/>
          <w:sz w:val="24"/>
          <w:szCs w:val="24"/>
          <w:lang w:eastAsia="en-GB"/>
        </w:rPr>
        <w:t xml:space="preserve">This can also be done even with non-academic </w:t>
      </w:r>
      <w:r w:rsidR="00072BDF" w:rsidRPr="00072BDF">
        <w:rPr>
          <w:rFonts w:eastAsia="Times New Roman" w:cs="Times New Roman"/>
          <w:sz w:val="24"/>
          <w:szCs w:val="24"/>
          <w:lang w:eastAsia="en-GB"/>
        </w:rPr>
        <w:t>activities</w:t>
      </w:r>
      <w:r w:rsidRPr="00072BDF">
        <w:rPr>
          <w:rFonts w:eastAsia="Times New Roman" w:cs="Times New Roman"/>
          <w:sz w:val="24"/>
          <w:szCs w:val="24"/>
          <w:lang w:eastAsia="en-GB"/>
        </w:rPr>
        <w:t xml:space="preserve">: instead of </w:t>
      </w:r>
      <w:del w:id="169" w:author="Michael" w:date="2016-09-29T19:35:00Z">
        <w:r w:rsidRPr="00072BDF" w:rsidDel="006D36B6">
          <w:rPr>
            <w:rFonts w:eastAsia="Times New Roman" w:cs="Times New Roman"/>
            <w:sz w:val="24"/>
            <w:szCs w:val="24"/>
            <w:lang w:eastAsia="en-GB"/>
          </w:rPr>
          <w:delText>only saying</w:delText>
        </w:r>
      </w:del>
      <w:ins w:id="170" w:author="Michael" w:date="2016-09-29T19:35:00Z">
        <w:r w:rsidR="006D36B6">
          <w:rPr>
            <w:rFonts w:eastAsia="Times New Roman" w:cs="Times New Roman"/>
            <w:sz w:val="24"/>
            <w:szCs w:val="24"/>
            <w:lang w:eastAsia="en-GB"/>
          </w:rPr>
          <w:t>simply stating</w:t>
        </w:r>
      </w:ins>
      <w:r w:rsidRPr="00072BDF">
        <w:rPr>
          <w:rFonts w:eastAsia="Times New Roman" w:cs="Times New Roman"/>
          <w:sz w:val="24"/>
          <w:szCs w:val="24"/>
          <w:lang w:eastAsia="en-GB"/>
        </w:rPr>
        <w:t xml:space="preserve"> you have a black belt in karate or have </w:t>
      </w:r>
      <w:del w:id="171" w:author="Michael" w:date="2016-09-29T19:35:00Z">
        <w:r w:rsidRPr="00072BDF" w:rsidDel="006D36B6">
          <w:rPr>
            <w:rFonts w:eastAsia="Times New Roman" w:cs="Times New Roman"/>
            <w:sz w:val="24"/>
            <w:szCs w:val="24"/>
            <w:lang w:eastAsia="en-GB"/>
          </w:rPr>
          <w:delText xml:space="preserve">a </w:delText>
        </w:r>
      </w:del>
      <w:ins w:id="172" w:author="Michael" w:date="2016-09-29T19:35:00Z">
        <w:r w:rsidR="006D36B6">
          <w:rPr>
            <w:rFonts w:eastAsia="Times New Roman" w:cs="Times New Roman"/>
            <w:sz w:val="24"/>
            <w:szCs w:val="24"/>
            <w:lang w:eastAsia="en-GB"/>
          </w:rPr>
          <w:t>obtained a certain</w:t>
        </w:r>
        <w:r w:rsidR="006D36B6" w:rsidRPr="00072BDF">
          <w:rPr>
            <w:rFonts w:eastAsia="Times New Roman" w:cs="Times New Roman"/>
            <w:sz w:val="24"/>
            <w:szCs w:val="24"/>
            <w:lang w:eastAsia="en-GB"/>
          </w:rPr>
          <w:t xml:space="preserve"> </w:t>
        </w:r>
      </w:ins>
      <w:r w:rsidRPr="00072BDF">
        <w:rPr>
          <w:rFonts w:eastAsia="Times New Roman" w:cs="Times New Roman"/>
          <w:sz w:val="24"/>
          <w:szCs w:val="24"/>
          <w:lang w:eastAsia="en-GB"/>
        </w:rPr>
        <w:t>grade in an instrument,</w:t>
      </w:r>
      <w:r w:rsidR="00072BDF" w:rsidRPr="00072BDF">
        <w:rPr>
          <w:rFonts w:eastAsia="Times New Roman" w:cs="Times New Roman"/>
          <w:sz w:val="24"/>
          <w:szCs w:val="24"/>
          <w:lang w:eastAsia="en-GB"/>
        </w:rPr>
        <w:t xml:space="preserve"> you c</w:t>
      </w:r>
      <w:ins w:id="173" w:author="Michael" w:date="2016-09-29T19:35:00Z">
        <w:r w:rsidR="006D36B6">
          <w:rPr>
            <w:rFonts w:eastAsia="Times New Roman" w:cs="Times New Roman"/>
            <w:sz w:val="24"/>
            <w:szCs w:val="24"/>
            <w:lang w:eastAsia="en-GB"/>
          </w:rPr>
          <w:t>ould</w:t>
        </w:r>
      </w:ins>
      <w:del w:id="174" w:author="Michael" w:date="2016-09-29T19:35:00Z">
        <w:r w:rsidR="00072BDF" w:rsidRPr="00072BDF" w:rsidDel="006D36B6">
          <w:rPr>
            <w:rFonts w:eastAsia="Times New Roman" w:cs="Times New Roman"/>
            <w:sz w:val="24"/>
            <w:szCs w:val="24"/>
            <w:lang w:eastAsia="en-GB"/>
          </w:rPr>
          <w:delText>an</w:delText>
        </w:r>
      </w:del>
      <w:r w:rsidR="00072BDF" w:rsidRPr="00072BDF">
        <w:rPr>
          <w:rFonts w:eastAsia="Times New Roman" w:cs="Times New Roman"/>
          <w:sz w:val="24"/>
          <w:szCs w:val="24"/>
          <w:lang w:eastAsia="en-GB"/>
        </w:rPr>
        <w:t xml:space="preserve"> mention</w:t>
      </w:r>
      <w:r w:rsidRPr="00072BDF">
        <w:rPr>
          <w:rFonts w:eastAsia="Times New Roman" w:cs="Times New Roman"/>
          <w:sz w:val="24"/>
          <w:szCs w:val="24"/>
          <w:lang w:eastAsia="en-GB"/>
        </w:rPr>
        <w:t xml:space="preserve"> what skills you have learnt from it, how it shows dedication, patience</w:t>
      </w:r>
      <w:ins w:id="175" w:author="Michael" w:date="2016-09-29T19:35:00Z">
        <w:r w:rsidR="006D36B6">
          <w:rPr>
            <w:rFonts w:eastAsia="Times New Roman" w:cs="Times New Roman"/>
            <w:sz w:val="24"/>
            <w:szCs w:val="24"/>
            <w:lang w:eastAsia="en-GB"/>
          </w:rPr>
          <w:t>,</w:t>
        </w:r>
      </w:ins>
      <w:r w:rsidRPr="00072BDF">
        <w:rPr>
          <w:rFonts w:eastAsia="Times New Roman" w:cs="Times New Roman"/>
          <w:sz w:val="24"/>
          <w:szCs w:val="24"/>
          <w:lang w:eastAsia="en-GB"/>
        </w:rPr>
        <w:t xml:space="preserve"> and enthusiasm that you might also show for your degree, </w:t>
      </w:r>
      <w:r w:rsidR="00072BDF" w:rsidRPr="00072BDF">
        <w:rPr>
          <w:rFonts w:eastAsia="Times New Roman" w:cs="Times New Roman"/>
          <w:sz w:val="24"/>
          <w:szCs w:val="24"/>
          <w:lang w:eastAsia="en-GB"/>
        </w:rPr>
        <w:t xml:space="preserve">how it demonstrates your ability to have a goal and follow it, etc.  </w:t>
      </w:r>
      <w:r w:rsidR="00E52414" w:rsidRPr="00072BDF">
        <w:rPr>
          <w:rFonts w:eastAsia="Times New Roman" w:cs="Times New Roman"/>
          <w:sz w:val="24"/>
          <w:szCs w:val="24"/>
          <w:lang w:eastAsia="en-GB"/>
        </w:rPr>
        <w:br/>
      </w:r>
    </w:p>
    <w:p w:rsidR="0001723E" w:rsidRDefault="00E52414" w:rsidP="0001723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Oxford knows that you might be applying for other courses (with PPE especially) so there is no real need to name-drop, or to specifically mention “PPE” as the course you are applying for. For example, if you are applying for a Government and Philosophy course at another university it is still possible to work both of these into one personal statement: just mention your interests in areas that apply to both</w:t>
      </w:r>
      <w:r w:rsidR="00796859">
        <w:rPr>
          <w:rFonts w:eastAsia="Times New Roman" w:cs="Times New Roman"/>
          <w:sz w:val="24"/>
          <w:szCs w:val="24"/>
          <w:lang w:eastAsia="en-GB"/>
        </w:rPr>
        <w:t>, do not specifically mention the course name and try to find the common points of the courses (but make sure the courses y</w:t>
      </w:r>
      <w:r w:rsidR="0001723E">
        <w:rPr>
          <w:rFonts w:eastAsia="Times New Roman" w:cs="Times New Roman"/>
          <w:sz w:val="24"/>
          <w:szCs w:val="24"/>
          <w:lang w:eastAsia="en-GB"/>
        </w:rPr>
        <w:t>ou are applying to are similar).</w:t>
      </w:r>
    </w:p>
    <w:p w:rsidR="0001723E" w:rsidRDefault="0001723E" w:rsidP="0001723E">
      <w:pPr>
        <w:pStyle w:val="ListParagraph"/>
        <w:spacing w:before="200" w:after="0" w:line="240" w:lineRule="auto"/>
        <w:rPr>
          <w:rFonts w:eastAsia="Times New Roman" w:cs="Times New Roman"/>
          <w:sz w:val="24"/>
          <w:szCs w:val="24"/>
          <w:lang w:eastAsia="en-GB"/>
        </w:rPr>
      </w:pPr>
    </w:p>
    <w:p w:rsidR="0001723E" w:rsidRPr="0001723E" w:rsidRDefault="0001723E" w:rsidP="0001723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Make sure you proofread your personal statement and read it over many times, editing if necessary. It is also helpful to have someone</w:t>
      </w:r>
      <w:ins w:id="176" w:author="Michael" w:date="2016-09-29T19:36:00Z">
        <w:r w:rsidR="006D36B6">
          <w:rPr>
            <w:rFonts w:eastAsia="Times New Roman" w:cs="Times New Roman"/>
            <w:sz w:val="24"/>
            <w:szCs w:val="24"/>
            <w:lang w:eastAsia="en-GB"/>
          </w:rPr>
          <w:t xml:space="preserve"> else</w:t>
        </w:r>
      </w:ins>
      <w:r>
        <w:rPr>
          <w:rFonts w:eastAsia="Times New Roman" w:cs="Times New Roman"/>
          <w:sz w:val="24"/>
          <w:szCs w:val="24"/>
          <w:lang w:eastAsia="en-GB"/>
        </w:rPr>
        <w:t xml:space="preserve"> read over to make sure your ideas are clear.</w:t>
      </w:r>
      <w:r>
        <w:rPr>
          <w:rFonts w:eastAsia="Times New Roman" w:cs="Times New Roman"/>
          <w:sz w:val="24"/>
          <w:szCs w:val="24"/>
          <w:lang w:eastAsia="en-GB"/>
        </w:rPr>
        <w:br/>
      </w:r>
    </w:p>
    <w:p w:rsidR="0001723E" w:rsidRPr="0001723E" w:rsidRDefault="0001723E" w:rsidP="0001723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Needless to say, do not copy or plagiarise someone else’s personal statement! </w:t>
      </w:r>
    </w:p>
    <w:p w:rsidR="0052016B" w:rsidRPr="00154DC2" w:rsidRDefault="0052016B" w:rsidP="0052016B">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lastRenderedPageBreak/>
        <w:t>Work Experience/Volunteering</w:t>
      </w:r>
    </w:p>
    <w:p w:rsidR="0052016B" w:rsidRPr="00797BEB" w:rsidRDefault="0052016B" w:rsidP="0052016B">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Although the application process doesn’t require you to have any work experience in an area related to Philosophy, Politics</w:t>
      </w:r>
      <w:ins w:id="177" w:author="Michael" w:date="2016-09-29T19:37:00Z">
        <w:r w:rsidR="006D36B6">
          <w:rPr>
            <w:rFonts w:eastAsia="Times New Roman" w:cs="Times New Roman"/>
            <w:sz w:val="24"/>
            <w:szCs w:val="24"/>
            <w:lang w:eastAsia="en-GB"/>
          </w:rPr>
          <w:t>,</w:t>
        </w:r>
      </w:ins>
      <w:r>
        <w:rPr>
          <w:rFonts w:eastAsia="Times New Roman" w:cs="Times New Roman"/>
          <w:sz w:val="24"/>
          <w:szCs w:val="24"/>
          <w:lang w:eastAsia="en-GB"/>
        </w:rPr>
        <w:t xml:space="preserve"> or Economics, </w:t>
      </w:r>
      <w:r w:rsidRPr="00154DC2">
        <w:rPr>
          <w:rFonts w:eastAsia="Times New Roman" w:cs="Times New Roman"/>
          <w:sz w:val="24"/>
          <w:szCs w:val="24"/>
          <w:lang w:eastAsia="en-GB"/>
        </w:rPr>
        <w:t xml:space="preserve">if you </w:t>
      </w:r>
      <w:r>
        <w:rPr>
          <w:rFonts w:eastAsia="Times New Roman" w:cs="Times New Roman"/>
          <w:sz w:val="24"/>
          <w:szCs w:val="24"/>
          <w:lang w:eastAsia="en-GB"/>
        </w:rPr>
        <w:t>are able to</w:t>
      </w:r>
      <w:r w:rsidRPr="00154DC2">
        <w:rPr>
          <w:rFonts w:eastAsia="Times New Roman" w:cs="Times New Roman"/>
          <w:sz w:val="24"/>
          <w:szCs w:val="24"/>
          <w:lang w:eastAsia="en-GB"/>
        </w:rPr>
        <w:t xml:space="preserve"> get </w:t>
      </w:r>
      <w:r>
        <w:rPr>
          <w:rFonts w:eastAsia="Times New Roman" w:cs="Times New Roman"/>
          <w:sz w:val="24"/>
          <w:szCs w:val="24"/>
          <w:lang w:eastAsia="en-GB"/>
        </w:rPr>
        <w:t xml:space="preserve">some kind of work or internship </w:t>
      </w:r>
      <w:r w:rsidRPr="00154DC2">
        <w:rPr>
          <w:rFonts w:eastAsia="Times New Roman" w:cs="Times New Roman"/>
          <w:sz w:val="24"/>
          <w:szCs w:val="24"/>
          <w:lang w:eastAsia="en-GB"/>
        </w:rPr>
        <w:t xml:space="preserve">it is something great to talk about in your personal statement. </w:t>
      </w:r>
      <w:r>
        <w:rPr>
          <w:rFonts w:eastAsia="Times New Roman" w:cs="Times New Roman"/>
          <w:sz w:val="24"/>
          <w:szCs w:val="24"/>
          <w:lang w:eastAsia="en-GB"/>
        </w:rPr>
        <w:t xml:space="preserve">Also, it can help you decide </w:t>
      </w:r>
      <w:r w:rsidRPr="00797BEB">
        <w:rPr>
          <w:rFonts w:eastAsia="Times New Roman" w:cs="Times New Roman"/>
          <w:sz w:val="24"/>
          <w:szCs w:val="24"/>
          <w:lang w:eastAsia="en-GB"/>
        </w:rPr>
        <w:t>what kind of</w:t>
      </w:r>
      <w:r>
        <w:rPr>
          <w:rFonts w:eastAsia="Times New Roman" w:cs="Times New Roman"/>
          <w:sz w:val="24"/>
          <w:szCs w:val="24"/>
          <w:lang w:eastAsia="en-GB"/>
        </w:rPr>
        <w:t xml:space="preserve"> degree</w:t>
      </w:r>
      <w:r w:rsidRPr="00797BEB">
        <w:rPr>
          <w:rFonts w:eastAsia="Times New Roman" w:cs="Times New Roman"/>
          <w:sz w:val="24"/>
          <w:szCs w:val="24"/>
          <w:lang w:eastAsia="en-GB"/>
        </w:rPr>
        <w:t xml:space="preserve"> path you want to follow</w:t>
      </w:r>
      <w:r>
        <w:rPr>
          <w:rFonts w:eastAsia="Times New Roman" w:cs="Times New Roman"/>
          <w:sz w:val="24"/>
          <w:szCs w:val="24"/>
          <w:lang w:eastAsia="en-GB"/>
        </w:rPr>
        <w:t xml:space="preserve"> </w:t>
      </w:r>
      <w:r w:rsidRPr="00797BEB">
        <w:rPr>
          <w:rFonts w:eastAsia="Times New Roman" w:cs="Times New Roman"/>
          <w:sz w:val="24"/>
          <w:szCs w:val="24"/>
          <w:lang w:eastAsia="en-GB"/>
        </w:rPr>
        <w:t xml:space="preserve">– if you </w:t>
      </w:r>
      <w:r>
        <w:rPr>
          <w:rFonts w:eastAsia="Times New Roman" w:cs="Times New Roman"/>
          <w:sz w:val="24"/>
          <w:szCs w:val="24"/>
          <w:lang w:eastAsia="en-GB"/>
        </w:rPr>
        <w:t>get</w:t>
      </w:r>
      <w:r w:rsidRPr="00797BEB">
        <w:rPr>
          <w:rFonts w:eastAsia="Times New Roman" w:cs="Times New Roman"/>
          <w:sz w:val="24"/>
          <w:szCs w:val="24"/>
          <w:lang w:eastAsia="en-GB"/>
        </w:rPr>
        <w:t xml:space="preserve"> work experience in a bank or a financial firm, you might discover you really like it and therefore choose to continue Economics in your second and third years.  </w:t>
      </w:r>
    </w:p>
    <w:p w:rsidR="0052016B" w:rsidRPr="00154DC2" w:rsidRDefault="0052016B" w:rsidP="0052016B">
      <w:pPr>
        <w:pStyle w:val="ListParagraph"/>
        <w:spacing w:before="200" w:after="0" w:line="240" w:lineRule="auto"/>
        <w:rPr>
          <w:rFonts w:eastAsia="Times New Roman" w:cs="Times New Roman"/>
          <w:sz w:val="24"/>
          <w:szCs w:val="24"/>
          <w:lang w:eastAsia="en-GB"/>
        </w:rPr>
      </w:pPr>
    </w:p>
    <w:p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However, universities know work experience </w:t>
      </w:r>
      <w:r w:rsidRPr="00154DC2">
        <w:rPr>
          <w:rFonts w:eastAsia="Times New Roman" w:cs="Times New Roman"/>
          <w:sz w:val="24"/>
          <w:szCs w:val="24"/>
          <w:lang w:eastAsia="en-GB"/>
        </w:rPr>
        <w:t xml:space="preserve">is not always possible to obtain, </w:t>
      </w:r>
      <w:del w:id="178" w:author="Michael" w:date="2016-09-29T19:37:00Z">
        <w:r w:rsidRPr="00154DC2" w:rsidDel="006D36B6">
          <w:rPr>
            <w:rFonts w:eastAsia="Times New Roman" w:cs="Times New Roman"/>
            <w:sz w:val="24"/>
            <w:szCs w:val="24"/>
            <w:lang w:eastAsia="en-GB"/>
          </w:rPr>
          <w:delText xml:space="preserve">therefore </w:delText>
        </w:r>
      </w:del>
      <w:ins w:id="179" w:author="Michael" w:date="2016-09-29T19:37:00Z">
        <w:r w:rsidR="006D36B6">
          <w:rPr>
            <w:rFonts w:eastAsia="Times New Roman" w:cs="Times New Roman"/>
            <w:sz w:val="24"/>
            <w:szCs w:val="24"/>
            <w:lang w:eastAsia="en-GB"/>
          </w:rPr>
          <w:t>so don</w:t>
        </w:r>
        <w:r w:rsidR="006D36B6">
          <w:rPr>
            <w:rFonts w:eastAsia="Times New Roman" w:cs="Times New Roman"/>
            <w:sz w:val="24"/>
            <w:szCs w:val="24"/>
            <w:lang w:eastAsia="en-GB"/>
          </w:rPr>
          <w:t>’</w:t>
        </w:r>
        <w:r w:rsidR="006D36B6">
          <w:rPr>
            <w:rFonts w:eastAsia="Times New Roman" w:cs="Times New Roman"/>
            <w:sz w:val="24"/>
            <w:szCs w:val="24"/>
            <w:lang w:eastAsia="en-GB"/>
          </w:rPr>
          <w:t>t worry</w:t>
        </w:r>
        <w:r w:rsidR="006D36B6" w:rsidRPr="00154DC2">
          <w:rPr>
            <w:rFonts w:eastAsia="Times New Roman" w:cs="Times New Roman"/>
            <w:sz w:val="24"/>
            <w:szCs w:val="24"/>
            <w:lang w:eastAsia="en-GB"/>
          </w:rPr>
          <w:t xml:space="preserve"> </w:t>
        </w:r>
      </w:ins>
      <w:r w:rsidRPr="00154DC2">
        <w:rPr>
          <w:rFonts w:eastAsia="Times New Roman" w:cs="Times New Roman"/>
          <w:sz w:val="24"/>
          <w:szCs w:val="24"/>
          <w:lang w:eastAsia="en-GB"/>
        </w:rPr>
        <w:t>if you can’t get any</w:t>
      </w:r>
      <w:del w:id="180" w:author="Michael" w:date="2016-09-29T19:37:00Z">
        <w:r w:rsidRPr="00154DC2" w:rsidDel="006D36B6">
          <w:rPr>
            <w:rFonts w:eastAsia="Times New Roman" w:cs="Times New Roman"/>
            <w:sz w:val="24"/>
            <w:szCs w:val="24"/>
            <w:lang w:eastAsia="en-GB"/>
          </w:rPr>
          <w:delText>, it</w:delText>
        </w:r>
        <w:r w:rsidDel="006D36B6">
          <w:rPr>
            <w:rFonts w:eastAsia="Times New Roman" w:cs="Times New Roman"/>
            <w:sz w:val="24"/>
            <w:szCs w:val="24"/>
            <w:lang w:eastAsia="en-GB"/>
          </w:rPr>
          <w:delText>’</w:delText>
        </w:r>
        <w:r w:rsidRPr="00154DC2" w:rsidDel="006D36B6">
          <w:rPr>
            <w:rFonts w:eastAsia="Times New Roman" w:cs="Times New Roman"/>
            <w:sz w:val="24"/>
            <w:szCs w:val="24"/>
            <w:lang w:eastAsia="en-GB"/>
          </w:rPr>
          <w:delText>s not something to fret about</w:delText>
        </w:r>
      </w:del>
      <w:r w:rsidRPr="00154DC2">
        <w:rPr>
          <w:rFonts w:eastAsia="Times New Roman" w:cs="Times New Roman"/>
          <w:sz w:val="24"/>
          <w:szCs w:val="24"/>
          <w:lang w:eastAsia="en-GB"/>
        </w:rPr>
        <w:t>.</w:t>
      </w:r>
    </w:p>
    <w:p w:rsidR="0052016B" w:rsidRPr="00797BEB" w:rsidRDefault="0052016B" w:rsidP="0052016B">
      <w:pPr>
        <w:pStyle w:val="ListParagraph"/>
        <w:spacing w:before="200" w:after="0" w:line="240" w:lineRule="auto"/>
        <w:rPr>
          <w:rFonts w:eastAsia="Times New Roman" w:cs="Times New Roman"/>
          <w:sz w:val="24"/>
          <w:szCs w:val="24"/>
          <w:lang w:eastAsia="en-GB"/>
        </w:rPr>
      </w:pPr>
    </w:p>
    <w:p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Volunteering is another great addition to a personal statement and it ticks the ‘personable’ box on your application</w:t>
      </w:r>
      <w:ins w:id="181" w:author="Michael" w:date="2016-09-29T19:39:00Z">
        <w:r w:rsidR="006D36B6">
          <w:rPr>
            <w:rFonts w:eastAsia="Times New Roman" w:cs="Times New Roman"/>
            <w:sz w:val="24"/>
            <w:szCs w:val="24"/>
            <w:lang w:eastAsia="en-GB"/>
          </w:rPr>
          <w:t>. T</w:t>
        </w:r>
      </w:ins>
      <w:ins w:id="182" w:author="Michael" w:date="2016-09-29T19:38:00Z">
        <w:r w:rsidR="006D36B6">
          <w:rPr>
            <w:rFonts w:eastAsia="Times New Roman" w:cs="Times New Roman"/>
            <w:sz w:val="24"/>
            <w:szCs w:val="24"/>
            <w:lang w:eastAsia="en-GB"/>
          </w:rPr>
          <w:t>ry to actually commit to it, though, rather than dabbling purely to be able to put it down</w:t>
        </w:r>
      </w:ins>
      <w:ins w:id="183" w:author="Michael" w:date="2016-09-29T19:39:00Z">
        <w:r w:rsidR="006D36B6">
          <w:rPr>
            <w:rFonts w:eastAsia="Times New Roman" w:cs="Times New Roman"/>
            <w:sz w:val="24"/>
            <w:szCs w:val="24"/>
            <w:lang w:eastAsia="en-GB"/>
          </w:rPr>
          <w:t xml:space="preserve"> </w:t>
        </w:r>
        <w:r w:rsidR="006D36B6">
          <w:rPr>
            <w:rFonts w:eastAsia="Times New Roman" w:cs="Times New Roman"/>
            <w:sz w:val="24"/>
            <w:szCs w:val="24"/>
            <w:lang w:eastAsia="en-GB"/>
          </w:rPr>
          <w:t>–</w:t>
        </w:r>
        <w:r w:rsidR="006D36B6">
          <w:rPr>
            <w:rFonts w:eastAsia="Times New Roman" w:cs="Times New Roman"/>
            <w:sz w:val="24"/>
            <w:szCs w:val="24"/>
            <w:lang w:eastAsia="en-GB"/>
          </w:rPr>
          <w:t xml:space="preserve"> it</w:t>
        </w:r>
        <w:r w:rsidR="006D36B6">
          <w:rPr>
            <w:rFonts w:eastAsia="Times New Roman" w:cs="Times New Roman"/>
            <w:sz w:val="24"/>
            <w:szCs w:val="24"/>
            <w:lang w:eastAsia="en-GB"/>
          </w:rPr>
          <w:t>’</w:t>
        </w:r>
        <w:r w:rsidR="006D36B6">
          <w:rPr>
            <w:rFonts w:eastAsia="Times New Roman" w:cs="Times New Roman"/>
            <w:sz w:val="24"/>
            <w:szCs w:val="24"/>
            <w:lang w:eastAsia="en-GB"/>
          </w:rPr>
          <w:t>s much more impressive and it</w:t>
        </w:r>
        <w:r w:rsidR="006D36B6">
          <w:rPr>
            <w:rFonts w:eastAsia="Times New Roman" w:cs="Times New Roman"/>
            <w:sz w:val="24"/>
            <w:szCs w:val="24"/>
            <w:lang w:eastAsia="en-GB"/>
          </w:rPr>
          <w:t>’</w:t>
        </w:r>
        <w:r w:rsidR="006D36B6">
          <w:rPr>
            <w:rFonts w:eastAsia="Times New Roman" w:cs="Times New Roman"/>
            <w:sz w:val="24"/>
            <w:szCs w:val="24"/>
            <w:lang w:eastAsia="en-GB"/>
          </w:rPr>
          <w:t>ll seem more genuine</w:t>
        </w:r>
      </w:ins>
      <w:r w:rsidRPr="00154DC2">
        <w:rPr>
          <w:rFonts w:eastAsia="Times New Roman" w:cs="Times New Roman"/>
          <w:sz w:val="24"/>
          <w:szCs w:val="24"/>
          <w:lang w:eastAsia="en-GB"/>
        </w:rPr>
        <w:t>.</w:t>
      </w:r>
    </w:p>
    <w:p w:rsidR="0052016B" w:rsidRPr="00154DC2" w:rsidRDefault="0052016B" w:rsidP="0052016B">
      <w:pPr>
        <w:pStyle w:val="ListParagraph"/>
        <w:spacing w:before="200" w:after="0" w:line="240" w:lineRule="auto"/>
        <w:rPr>
          <w:rFonts w:eastAsia="Times New Roman" w:cs="Times New Roman"/>
          <w:sz w:val="24"/>
          <w:szCs w:val="24"/>
          <w:lang w:eastAsia="en-GB"/>
        </w:rPr>
      </w:pPr>
    </w:p>
    <w:p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del w:id="184" w:author="Michael" w:date="2016-09-29T19:40:00Z">
        <w:r w:rsidRPr="00154DC2" w:rsidDel="00C37284">
          <w:rPr>
            <w:rFonts w:eastAsia="Times New Roman" w:cs="Times New Roman"/>
            <w:sz w:val="24"/>
            <w:szCs w:val="24"/>
            <w:lang w:eastAsia="en-GB"/>
          </w:rPr>
          <w:delText>This is much easier to come by, examples of</w:delText>
        </w:r>
      </w:del>
      <w:ins w:id="185" w:author="Michael" w:date="2016-09-29T19:40:00Z">
        <w:r w:rsidR="00C37284">
          <w:rPr>
            <w:rFonts w:eastAsia="Times New Roman" w:cs="Times New Roman"/>
            <w:sz w:val="24"/>
            <w:szCs w:val="24"/>
            <w:lang w:eastAsia="en-GB"/>
          </w:rPr>
          <w:t>Finding</w:t>
        </w:r>
      </w:ins>
      <w:r w:rsidRPr="00154DC2">
        <w:rPr>
          <w:rFonts w:eastAsia="Times New Roman" w:cs="Times New Roman"/>
          <w:sz w:val="24"/>
          <w:szCs w:val="24"/>
          <w:lang w:eastAsia="en-GB"/>
        </w:rPr>
        <w:t xml:space="preserve"> volunteering </w:t>
      </w:r>
      <w:ins w:id="186" w:author="Michael" w:date="2016-09-29T19:40:00Z">
        <w:r w:rsidR="00C37284">
          <w:rPr>
            <w:rFonts w:eastAsia="Times New Roman" w:cs="Times New Roman"/>
            <w:sz w:val="24"/>
            <w:szCs w:val="24"/>
            <w:lang w:eastAsia="en-GB"/>
          </w:rPr>
          <w:t>opportunities is much easier than finding work experience, and can include</w:t>
        </w:r>
      </w:ins>
      <w:del w:id="187" w:author="Michael" w:date="2016-09-29T19:40:00Z">
        <w:r w:rsidDel="00C37284">
          <w:rPr>
            <w:rFonts w:eastAsia="Times New Roman" w:cs="Times New Roman"/>
            <w:sz w:val="24"/>
            <w:szCs w:val="24"/>
            <w:lang w:eastAsia="en-GB"/>
          </w:rPr>
          <w:delText>can be</w:delText>
        </w:r>
      </w:del>
      <w:ins w:id="188" w:author="Michael" w:date="2016-09-29T19:41:00Z">
        <w:r w:rsidR="00C37284">
          <w:rPr>
            <w:rFonts w:eastAsia="Times New Roman" w:cs="Times New Roman"/>
            <w:sz w:val="24"/>
            <w:szCs w:val="24"/>
            <w:lang w:eastAsia="en-GB"/>
          </w:rPr>
          <w:t xml:space="preserve"> any of the following, and more</w:t>
        </w:r>
      </w:ins>
      <w:r>
        <w:rPr>
          <w:rFonts w:eastAsia="Times New Roman" w:cs="Times New Roman"/>
          <w:sz w:val="24"/>
          <w:szCs w:val="24"/>
          <w:lang w:eastAsia="en-GB"/>
        </w:rPr>
        <w:t>:</w:t>
      </w:r>
      <w:r w:rsidRPr="00154DC2">
        <w:rPr>
          <w:rFonts w:eastAsia="Times New Roman" w:cs="Times New Roman"/>
          <w:sz w:val="24"/>
          <w:szCs w:val="24"/>
          <w:lang w:eastAsia="en-GB"/>
        </w:rPr>
        <w:t xml:space="preserve"> working at Old People’s homes,</w:t>
      </w:r>
      <w:r>
        <w:rPr>
          <w:rFonts w:eastAsia="Times New Roman" w:cs="Times New Roman"/>
          <w:sz w:val="24"/>
          <w:szCs w:val="24"/>
          <w:lang w:eastAsia="en-GB"/>
        </w:rPr>
        <w:t xml:space="preserve"> helping at your local </w:t>
      </w:r>
      <w:proofErr w:type="spellStart"/>
      <w:r>
        <w:rPr>
          <w:rFonts w:eastAsia="Times New Roman" w:cs="Times New Roman"/>
          <w:sz w:val="24"/>
          <w:szCs w:val="24"/>
          <w:lang w:eastAsia="en-GB"/>
        </w:rPr>
        <w:t>Foodbank</w:t>
      </w:r>
      <w:proofErr w:type="spellEnd"/>
      <w:r>
        <w:rPr>
          <w:rFonts w:eastAsia="Times New Roman" w:cs="Times New Roman"/>
          <w:sz w:val="24"/>
          <w:szCs w:val="24"/>
          <w:lang w:eastAsia="en-GB"/>
        </w:rPr>
        <w:t>, tutoring younger kids at your school, etc. Luckily, PPE is a broad subject so volunteering does not have to be directly linked to any of the three subjects, however, if you can find volunteer work related to Philosophy, Politics or Economics it will give you things to discuss in personal statement/interviews and help you see what you like.</w:t>
      </w:r>
    </w:p>
    <w:p w:rsidR="0052016B" w:rsidRDefault="0052016B" w:rsidP="0052016B">
      <w:pPr>
        <w:pStyle w:val="ListParagraph"/>
        <w:spacing w:before="200" w:after="0" w:line="240" w:lineRule="auto"/>
        <w:rPr>
          <w:rFonts w:eastAsia="Times New Roman" w:cs="Times New Roman"/>
          <w:sz w:val="24"/>
          <w:szCs w:val="24"/>
          <w:lang w:eastAsia="en-GB"/>
        </w:rPr>
      </w:pPr>
    </w:p>
    <w:p w:rsidR="0052016B" w:rsidRPr="004B2CBE"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4B2CBE">
        <w:rPr>
          <w:rFonts w:eastAsia="Times New Roman" w:cs="Times New Roman"/>
          <w:sz w:val="24"/>
          <w:szCs w:val="24"/>
          <w:lang w:eastAsia="en-GB"/>
        </w:rPr>
        <w:t>If you</w:t>
      </w:r>
      <w:ins w:id="189" w:author="Michael" w:date="2016-09-29T19:41:00Z">
        <w:r w:rsidR="00C37284">
          <w:rPr>
            <w:rFonts w:eastAsia="Times New Roman" w:cs="Times New Roman"/>
            <w:sz w:val="24"/>
            <w:szCs w:val="24"/>
            <w:lang w:eastAsia="en-GB"/>
          </w:rPr>
          <w:t>’</w:t>
        </w:r>
      </w:ins>
      <w:r w:rsidRPr="004B2CBE">
        <w:rPr>
          <w:rFonts w:eastAsia="Times New Roman" w:cs="Times New Roman"/>
          <w:sz w:val="24"/>
          <w:szCs w:val="24"/>
          <w:lang w:eastAsia="en-GB"/>
        </w:rPr>
        <w:t xml:space="preserve">re struggling to find something, have a look online, </w:t>
      </w:r>
      <w:ins w:id="190" w:author="Michael" w:date="2016-09-29T19:42:00Z">
        <w:r w:rsidR="00C37284">
          <w:rPr>
            <w:rFonts w:eastAsia="Times New Roman" w:cs="Times New Roman"/>
            <w:sz w:val="24"/>
            <w:szCs w:val="24"/>
            <w:lang w:eastAsia="en-GB"/>
          </w:rPr>
          <w:t xml:space="preserve">as </w:t>
        </w:r>
      </w:ins>
      <w:r w:rsidRPr="004B2CBE">
        <w:rPr>
          <w:rFonts w:eastAsia="Times New Roman" w:cs="Times New Roman"/>
          <w:sz w:val="24"/>
          <w:szCs w:val="24"/>
          <w:lang w:eastAsia="en-GB"/>
        </w:rPr>
        <w:t xml:space="preserve">there are many clubs that would happily have a volunteer if you get in contact with them. </w:t>
      </w:r>
    </w:p>
    <w:p w:rsidR="0052016B" w:rsidRPr="00154DC2" w:rsidRDefault="0052016B" w:rsidP="0052016B">
      <w:pPr>
        <w:pStyle w:val="ListParagraph"/>
        <w:spacing w:before="200" w:after="0" w:line="240" w:lineRule="auto"/>
        <w:rPr>
          <w:rFonts w:eastAsia="Times New Roman" w:cs="Times New Roman"/>
          <w:sz w:val="24"/>
          <w:szCs w:val="24"/>
          <w:lang w:eastAsia="en-GB"/>
        </w:rPr>
      </w:pPr>
    </w:p>
    <w:p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Use your initiative when it comes to applying to </w:t>
      </w:r>
      <w:r>
        <w:rPr>
          <w:rFonts w:eastAsia="Times New Roman" w:cs="Times New Roman"/>
          <w:sz w:val="24"/>
          <w:szCs w:val="24"/>
          <w:lang w:eastAsia="en-GB"/>
        </w:rPr>
        <w:t>work experience or volunteering</w:t>
      </w:r>
      <w:del w:id="191" w:author="Michael" w:date="2016-09-29T19:42:00Z">
        <w:r w:rsidRPr="00154DC2" w:rsidDel="00C37284">
          <w:rPr>
            <w:rFonts w:eastAsia="Times New Roman" w:cs="Times New Roman"/>
            <w:sz w:val="24"/>
            <w:szCs w:val="24"/>
            <w:lang w:eastAsia="en-GB"/>
          </w:rPr>
          <w:delText>,</w:delText>
        </w:r>
      </w:del>
      <w:ins w:id="192" w:author="Michael" w:date="2016-09-29T19:42:00Z">
        <w:r w:rsidR="00C37284">
          <w:rPr>
            <w:rFonts w:eastAsia="Times New Roman" w:cs="Times New Roman"/>
            <w:sz w:val="24"/>
            <w:szCs w:val="24"/>
            <w:lang w:eastAsia="en-GB"/>
          </w:rPr>
          <w:t>:</w:t>
        </w:r>
      </w:ins>
      <w:r w:rsidRPr="00154DC2">
        <w:rPr>
          <w:rFonts w:eastAsia="Times New Roman" w:cs="Times New Roman"/>
          <w:sz w:val="24"/>
          <w:szCs w:val="24"/>
          <w:lang w:eastAsia="en-GB"/>
        </w:rPr>
        <w:t xml:space="preserve"> a position may not be advertised</w:t>
      </w:r>
      <w:ins w:id="193" w:author="Michael" w:date="2016-09-29T19:42:00Z">
        <w:r w:rsidR="00C37284">
          <w:rPr>
            <w:rFonts w:eastAsia="Times New Roman" w:cs="Times New Roman"/>
            <w:sz w:val="24"/>
            <w:szCs w:val="24"/>
            <w:lang w:eastAsia="en-GB"/>
          </w:rPr>
          <w:t>,</w:t>
        </w:r>
      </w:ins>
      <w:r w:rsidRPr="00154DC2">
        <w:rPr>
          <w:rFonts w:eastAsia="Times New Roman" w:cs="Times New Roman"/>
          <w:sz w:val="24"/>
          <w:szCs w:val="24"/>
          <w:lang w:eastAsia="en-GB"/>
        </w:rPr>
        <w:t xml:space="preserve"> b</w:t>
      </w:r>
      <w:ins w:id="194" w:author="Michael" w:date="2016-09-29T19:42:00Z">
        <w:r w:rsidR="00C37284">
          <w:rPr>
            <w:rFonts w:eastAsia="Times New Roman" w:cs="Times New Roman"/>
            <w:sz w:val="24"/>
            <w:szCs w:val="24"/>
            <w:lang w:eastAsia="en-GB"/>
          </w:rPr>
          <w:t>ut</w:t>
        </w:r>
      </w:ins>
      <w:del w:id="195" w:author="Michael" w:date="2016-09-29T19:42:00Z">
        <w:r w:rsidRPr="00154DC2" w:rsidDel="00C37284">
          <w:rPr>
            <w:rFonts w:eastAsia="Times New Roman" w:cs="Times New Roman"/>
            <w:sz w:val="24"/>
            <w:szCs w:val="24"/>
            <w:lang w:eastAsia="en-GB"/>
          </w:rPr>
          <w:delText>y</w:delText>
        </w:r>
      </w:del>
      <w:r w:rsidRPr="00154DC2">
        <w:rPr>
          <w:rFonts w:eastAsia="Times New Roman" w:cs="Times New Roman"/>
          <w:sz w:val="24"/>
          <w:szCs w:val="24"/>
          <w:lang w:eastAsia="en-GB"/>
        </w:rPr>
        <w:t xml:space="preserve"> a phone call/letter of enquiry may do the trick if you can demonstrate you’re really keen </w:t>
      </w:r>
    </w:p>
    <w:p w:rsidR="0052016B" w:rsidRPr="00154DC2" w:rsidRDefault="0052016B" w:rsidP="0052016B">
      <w:pPr>
        <w:pStyle w:val="ListParagraph"/>
        <w:spacing w:before="200" w:after="0" w:line="240" w:lineRule="auto"/>
        <w:rPr>
          <w:rFonts w:eastAsia="Times New Roman" w:cs="Times New Roman"/>
          <w:sz w:val="24"/>
          <w:szCs w:val="24"/>
          <w:lang w:eastAsia="en-GB"/>
        </w:rPr>
      </w:pPr>
    </w:p>
    <w:p w:rsidR="0052016B" w:rsidRPr="00154DC2"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Once again, volunteering is recommended, but not essential</w:t>
      </w:r>
      <w:ins w:id="196" w:author="Michael" w:date="2016-09-29T19:42:00Z">
        <w:r w:rsidR="00C37284">
          <w:rPr>
            <w:rFonts w:eastAsia="Times New Roman" w:cs="Times New Roman"/>
            <w:sz w:val="24"/>
            <w:szCs w:val="24"/>
            <w:lang w:eastAsia="en-GB"/>
          </w:rPr>
          <w:t>;</w:t>
        </w:r>
      </w:ins>
      <w:del w:id="197" w:author="Michael" w:date="2016-09-29T19:42:00Z">
        <w:r w:rsidRPr="00154DC2" w:rsidDel="00C37284">
          <w:rPr>
            <w:rFonts w:eastAsia="Times New Roman" w:cs="Times New Roman"/>
            <w:sz w:val="24"/>
            <w:szCs w:val="24"/>
            <w:lang w:eastAsia="en-GB"/>
          </w:rPr>
          <w:delText>,</w:delText>
        </w:r>
      </w:del>
      <w:r w:rsidRPr="00154DC2">
        <w:rPr>
          <w:rFonts w:eastAsia="Times New Roman" w:cs="Times New Roman"/>
          <w:sz w:val="24"/>
          <w:szCs w:val="24"/>
          <w:lang w:eastAsia="en-GB"/>
        </w:rPr>
        <w:t xml:space="preserve"> if you try your best and can’t find any opportunities, the university will not hold this against you!</w:t>
      </w:r>
    </w:p>
    <w:p w:rsidR="0052016B" w:rsidRPr="0052016B" w:rsidRDefault="0052016B" w:rsidP="0052016B">
      <w:pPr>
        <w:spacing w:before="200" w:after="0" w:line="240" w:lineRule="auto"/>
        <w:rPr>
          <w:rFonts w:eastAsia="Times New Roman" w:cs="Times New Roman"/>
          <w:sz w:val="24"/>
          <w:szCs w:val="24"/>
          <w:lang w:eastAsia="en-GB"/>
        </w:rPr>
      </w:pPr>
    </w:p>
    <w:p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rsidR="00B4750A" w:rsidRPr="00154DC2" w:rsidRDefault="00B4750A" w:rsidP="00B4750A">
      <w:pPr>
        <w:pStyle w:val="ListParagraph"/>
        <w:spacing w:before="200" w:after="0" w:line="240" w:lineRule="auto"/>
        <w:rPr>
          <w:rFonts w:eastAsia="Times New Roman" w:cs="Times New Roman"/>
          <w:sz w:val="24"/>
          <w:szCs w:val="24"/>
          <w:lang w:eastAsia="en-GB"/>
        </w:rPr>
      </w:pPr>
    </w:p>
    <w:p w:rsidR="00B4750A" w:rsidRDefault="00B4750A" w:rsidP="00B4750A">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PPE is very broad</w:t>
      </w:r>
      <w:ins w:id="198" w:author="Michael" w:date="2016-09-29T19:42:00Z">
        <w:r w:rsidR="00C37284">
          <w:rPr>
            <w:rFonts w:eastAsia="Times New Roman" w:cs="Times New Roman"/>
            <w:sz w:val="24"/>
            <w:szCs w:val="24"/>
            <w:lang w:eastAsia="en-GB"/>
          </w:rPr>
          <w:t>,</w:t>
        </w:r>
      </w:ins>
      <w:r>
        <w:rPr>
          <w:rFonts w:eastAsia="Times New Roman" w:cs="Times New Roman"/>
          <w:sz w:val="24"/>
          <w:szCs w:val="24"/>
          <w:lang w:eastAsia="en-GB"/>
        </w:rPr>
        <w:t xml:space="preserve"> so it is a good </w:t>
      </w:r>
      <w:del w:id="199" w:author="Michael" w:date="2016-09-29T19:42:00Z">
        <w:r w:rsidDel="00C37284">
          <w:rPr>
            <w:rFonts w:eastAsia="Times New Roman" w:cs="Times New Roman"/>
            <w:sz w:val="24"/>
            <w:szCs w:val="24"/>
            <w:lang w:eastAsia="en-GB"/>
          </w:rPr>
          <w:delText xml:space="preserve">suggestion </w:delText>
        </w:r>
      </w:del>
      <w:ins w:id="200" w:author="Michael" w:date="2016-09-29T19:42:00Z">
        <w:r w:rsidR="00C37284">
          <w:rPr>
            <w:rFonts w:eastAsia="Times New Roman" w:cs="Times New Roman"/>
            <w:sz w:val="24"/>
            <w:szCs w:val="24"/>
            <w:lang w:eastAsia="en-GB"/>
          </w:rPr>
          <w:t>idea</w:t>
        </w:r>
        <w:r w:rsidR="00C37284">
          <w:rPr>
            <w:rFonts w:eastAsia="Times New Roman" w:cs="Times New Roman"/>
            <w:sz w:val="24"/>
            <w:szCs w:val="24"/>
            <w:lang w:eastAsia="en-GB"/>
          </w:rPr>
          <w:t xml:space="preserve"> </w:t>
        </w:r>
      </w:ins>
      <w:r>
        <w:rPr>
          <w:rFonts w:eastAsia="Times New Roman" w:cs="Times New Roman"/>
          <w:sz w:val="24"/>
          <w:szCs w:val="24"/>
          <w:lang w:eastAsia="en-GB"/>
        </w:rPr>
        <w:t>to explore the subjects</w:t>
      </w:r>
      <w:ins w:id="201" w:author="Michael" w:date="2016-09-29T19:43:00Z">
        <w:r w:rsidR="00C37284">
          <w:rPr>
            <w:rFonts w:eastAsia="Times New Roman" w:cs="Times New Roman"/>
            <w:sz w:val="24"/>
            <w:szCs w:val="24"/>
            <w:lang w:eastAsia="en-GB"/>
          </w:rPr>
          <w:t>,</w:t>
        </w:r>
      </w:ins>
      <w:del w:id="202" w:author="Michael" w:date="2016-09-29T19:43:00Z">
        <w:r w:rsidDel="00C37284">
          <w:rPr>
            <w:rFonts w:eastAsia="Times New Roman" w:cs="Times New Roman"/>
            <w:sz w:val="24"/>
            <w:szCs w:val="24"/>
            <w:lang w:eastAsia="en-GB"/>
          </w:rPr>
          <w:delText xml:space="preserve"> and</w:delText>
        </w:r>
      </w:del>
      <w:r>
        <w:rPr>
          <w:rFonts w:eastAsia="Times New Roman" w:cs="Times New Roman"/>
          <w:sz w:val="24"/>
          <w:szCs w:val="24"/>
          <w:lang w:eastAsia="en-GB"/>
        </w:rPr>
        <w:t xml:space="preserve"> pick a few areas that interest you</w:t>
      </w:r>
      <w:ins w:id="203" w:author="Michael" w:date="2016-09-29T19:43:00Z">
        <w:r w:rsidR="00C37284">
          <w:rPr>
            <w:rFonts w:eastAsia="Times New Roman" w:cs="Times New Roman"/>
            <w:sz w:val="24"/>
            <w:szCs w:val="24"/>
            <w:lang w:eastAsia="en-GB"/>
          </w:rPr>
          <w:t>, then</w:t>
        </w:r>
      </w:ins>
      <w:del w:id="204" w:author="Michael" w:date="2016-09-29T19:43:00Z">
        <w:r w:rsidDel="00C37284">
          <w:rPr>
            <w:rFonts w:eastAsia="Times New Roman" w:cs="Times New Roman"/>
            <w:sz w:val="24"/>
            <w:szCs w:val="24"/>
            <w:lang w:eastAsia="en-GB"/>
          </w:rPr>
          <w:delText xml:space="preserve"> and</w:delText>
        </w:r>
      </w:del>
      <w:r>
        <w:rPr>
          <w:rFonts w:eastAsia="Times New Roman" w:cs="Times New Roman"/>
          <w:sz w:val="24"/>
          <w:szCs w:val="24"/>
          <w:lang w:eastAsia="en-GB"/>
        </w:rPr>
        <w:t xml:space="preserve"> focus on those and read about them. It i</w:t>
      </w:r>
      <w:del w:id="205" w:author="Michael" w:date="2016-09-29T19:43:00Z">
        <w:r w:rsidDel="00C37284">
          <w:rPr>
            <w:rFonts w:eastAsia="Times New Roman" w:cs="Times New Roman"/>
            <w:sz w:val="24"/>
            <w:szCs w:val="24"/>
            <w:lang w:eastAsia="en-GB"/>
          </w:rPr>
          <w:delText>t</w:delText>
        </w:r>
      </w:del>
      <w:r>
        <w:rPr>
          <w:rFonts w:eastAsia="Times New Roman" w:cs="Times New Roman"/>
          <w:sz w:val="24"/>
          <w:szCs w:val="24"/>
          <w:lang w:eastAsia="en-GB"/>
        </w:rPr>
        <w:t>s good to have a wide base of knowledge of the common topics of Philosophy, Politics, and Economics</w:t>
      </w:r>
      <w:ins w:id="206" w:author="Michael" w:date="2016-09-29T19:43:00Z">
        <w:r w:rsidR="00C37284">
          <w:rPr>
            <w:rFonts w:eastAsia="Times New Roman" w:cs="Times New Roman"/>
            <w:sz w:val="24"/>
            <w:szCs w:val="24"/>
            <w:lang w:eastAsia="en-GB"/>
          </w:rPr>
          <w:t>,</w:t>
        </w:r>
      </w:ins>
      <w:r>
        <w:rPr>
          <w:rFonts w:eastAsia="Times New Roman" w:cs="Times New Roman"/>
          <w:sz w:val="24"/>
          <w:szCs w:val="24"/>
          <w:lang w:eastAsia="en-GB"/>
        </w:rPr>
        <w:t xml:space="preserve"> but it is also interesting (and valuable) to have a more in-depth knowledge of a specific topic. This will </w:t>
      </w:r>
      <w:r w:rsidR="00390E0A">
        <w:rPr>
          <w:rFonts w:eastAsia="Times New Roman" w:cs="Times New Roman"/>
          <w:sz w:val="24"/>
          <w:szCs w:val="24"/>
          <w:lang w:eastAsia="en-GB"/>
        </w:rPr>
        <w:t xml:space="preserve">allow you to have something to talk about in your personal statement or interview that you know more about and </w:t>
      </w:r>
      <w:del w:id="207" w:author="Michael" w:date="2016-09-29T19:44:00Z">
        <w:r w:rsidR="00390E0A" w:rsidDel="00C37284">
          <w:rPr>
            <w:rFonts w:eastAsia="Times New Roman" w:cs="Times New Roman"/>
            <w:sz w:val="24"/>
            <w:szCs w:val="24"/>
            <w:lang w:eastAsia="en-GB"/>
          </w:rPr>
          <w:delText xml:space="preserve">which </w:delText>
        </w:r>
      </w:del>
      <w:ins w:id="208" w:author="Michael" w:date="2016-09-29T19:44:00Z">
        <w:r w:rsidR="00C37284">
          <w:rPr>
            <w:rFonts w:eastAsia="Times New Roman" w:cs="Times New Roman"/>
            <w:sz w:val="24"/>
            <w:szCs w:val="24"/>
            <w:lang w:eastAsia="en-GB"/>
          </w:rPr>
          <w:t>that</w:t>
        </w:r>
        <w:r w:rsidR="00C37284">
          <w:rPr>
            <w:rFonts w:eastAsia="Times New Roman" w:cs="Times New Roman"/>
            <w:sz w:val="24"/>
            <w:szCs w:val="24"/>
            <w:lang w:eastAsia="en-GB"/>
          </w:rPr>
          <w:t xml:space="preserve"> </w:t>
        </w:r>
      </w:ins>
      <w:r w:rsidR="00390E0A">
        <w:rPr>
          <w:rFonts w:eastAsia="Times New Roman" w:cs="Times New Roman"/>
          <w:sz w:val="24"/>
          <w:szCs w:val="24"/>
          <w:lang w:eastAsia="en-GB"/>
        </w:rPr>
        <w:t xml:space="preserve">can really show your interest and excitement for the subject. </w:t>
      </w:r>
    </w:p>
    <w:p w:rsidR="00390E0A" w:rsidRDefault="00390E0A" w:rsidP="00390E0A">
      <w:pPr>
        <w:pStyle w:val="ListParagraph"/>
        <w:numPr>
          <w:ilvl w:val="0"/>
          <w:numId w:val="1"/>
        </w:numPr>
        <w:spacing w:before="200" w:after="0" w:line="240" w:lineRule="auto"/>
        <w:rPr>
          <w:rFonts w:eastAsia="Times New Roman" w:cs="Times New Roman"/>
          <w:sz w:val="24"/>
          <w:szCs w:val="24"/>
          <w:lang w:eastAsia="en-GB"/>
        </w:rPr>
      </w:pPr>
      <w:r w:rsidRPr="00390E0A">
        <w:rPr>
          <w:rFonts w:eastAsia="Times New Roman" w:cs="Times New Roman"/>
          <w:sz w:val="24"/>
          <w:szCs w:val="24"/>
          <w:lang w:eastAsia="en-GB"/>
        </w:rPr>
        <w:lastRenderedPageBreak/>
        <w:t xml:space="preserve">Remember admissions officers are looking for students that are engaged with the three subjects: they are not looking for someone that memorizes and repeats what they read in </w:t>
      </w:r>
      <w:r w:rsidRPr="00390E0A">
        <w:rPr>
          <w:rFonts w:eastAsia="Times New Roman" w:cs="Times New Roman"/>
          <w:i/>
          <w:sz w:val="24"/>
          <w:szCs w:val="24"/>
          <w:lang w:eastAsia="en-GB"/>
        </w:rPr>
        <w:t>The Economist</w:t>
      </w:r>
      <w:r w:rsidRPr="00390E0A">
        <w:rPr>
          <w:rFonts w:eastAsia="Times New Roman" w:cs="Times New Roman"/>
          <w:sz w:val="24"/>
          <w:szCs w:val="24"/>
          <w:lang w:eastAsia="en-GB"/>
        </w:rPr>
        <w:t xml:space="preserve"> or they saw on the news, but for someone that can analyse a topic, view it from different sides</w:t>
      </w:r>
      <w:ins w:id="209" w:author="Michael" w:date="2016-09-29T19:44:00Z">
        <w:r w:rsidR="00C37284">
          <w:rPr>
            <w:rFonts w:eastAsia="Times New Roman" w:cs="Times New Roman"/>
            <w:sz w:val="24"/>
            <w:szCs w:val="24"/>
            <w:lang w:eastAsia="en-GB"/>
          </w:rPr>
          <w:t>,</w:t>
        </w:r>
      </w:ins>
      <w:r w:rsidRPr="00390E0A">
        <w:rPr>
          <w:rFonts w:eastAsia="Times New Roman" w:cs="Times New Roman"/>
          <w:sz w:val="24"/>
          <w:szCs w:val="24"/>
          <w:lang w:eastAsia="en-GB"/>
        </w:rPr>
        <w:t xml:space="preserve"> and form an opinion. It is not worth reading 100 books if you are </w:t>
      </w:r>
      <w:ins w:id="210" w:author="Michael" w:date="2016-09-29T19:44:00Z">
        <w:r w:rsidR="00C37284">
          <w:rPr>
            <w:rFonts w:eastAsia="Times New Roman" w:cs="Times New Roman"/>
            <w:sz w:val="24"/>
            <w:szCs w:val="24"/>
            <w:lang w:eastAsia="en-GB"/>
          </w:rPr>
          <w:t>only learning facts</w:t>
        </w:r>
        <w:r w:rsidR="00C37284">
          <w:rPr>
            <w:rFonts w:eastAsia="Times New Roman" w:cs="Times New Roman"/>
            <w:sz w:val="24"/>
            <w:szCs w:val="24"/>
            <w:lang w:eastAsia="en-GB"/>
          </w:rPr>
          <w:t xml:space="preserve"> and</w:t>
        </w:r>
        <w:r w:rsidR="00C37284" w:rsidRPr="00390E0A">
          <w:rPr>
            <w:rFonts w:eastAsia="Times New Roman" w:cs="Times New Roman"/>
            <w:sz w:val="24"/>
            <w:szCs w:val="24"/>
            <w:lang w:eastAsia="en-GB"/>
          </w:rPr>
          <w:t xml:space="preserve"> </w:t>
        </w:r>
      </w:ins>
      <w:r w:rsidRPr="00390E0A">
        <w:rPr>
          <w:rFonts w:eastAsia="Times New Roman" w:cs="Times New Roman"/>
          <w:sz w:val="24"/>
          <w:szCs w:val="24"/>
          <w:lang w:eastAsia="en-GB"/>
        </w:rPr>
        <w:t>not</w:t>
      </w:r>
      <w:ins w:id="211" w:author="Michael" w:date="2016-09-29T19:44:00Z">
        <w:r w:rsidR="00C37284">
          <w:rPr>
            <w:rFonts w:eastAsia="Times New Roman" w:cs="Times New Roman"/>
            <w:sz w:val="24"/>
            <w:szCs w:val="24"/>
            <w:lang w:eastAsia="en-GB"/>
          </w:rPr>
          <w:t xml:space="preserve"> actually</w:t>
        </w:r>
      </w:ins>
      <w:r w:rsidRPr="00390E0A">
        <w:rPr>
          <w:rFonts w:eastAsia="Times New Roman" w:cs="Times New Roman"/>
          <w:sz w:val="24"/>
          <w:szCs w:val="24"/>
          <w:lang w:eastAsia="en-GB"/>
        </w:rPr>
        <w:t xml:space="preserve"> engaging with them</w:t>
      </w:r>
      <w:r>
        <w:rPr>
          <w:rFonts w:eastAsia="Times New Roman" w:cs="Times New Roman"/>
          <w:sz w:val="24"/>
          <w:szCs w:val="24"/>
          <w:lang w:eastAsia="en-GB"/>
        </w:rPr>
        <w:t xml:space="preserve"> </w:t>
      </w:r>
      <w:ins w:id="212" w:author="Michael" w:date="2016-09-29T19:45:00Z">
        <w:r w:rsidR="00C37284">
          <w:rPr>
            <w:rFonts w:eastAsia="Times New Roman" w:cs="Times New Roman"/>
            <w:sz w:val="24"/>
            <w:szCs w:val="24"/>
            <w:lang w:eastAsia="en-GB"/>
          </w:rPr>
          <w:t>–</w:t>
        </w:r>
        <w:r w:rsidR="00C37284">
          <w:rPr>
            <w:rFonts w:eastAsia="Times New Roman" w:cs="Times New Roman"/>
            <w:sz w:val="24"/>
            <w:szCs w:val="24"/>
            <w:lang w:eastAsia="en-GB"/>
          </w:rPr>
          <w:t xml:space="preserve"> better </w:t>
        </w:r>
      </w:ins>
      <w:del w:id="213" w:author="Michael" w:date="2016-09-29T19:45:00Z">
        <w:r w:rsidDel="00C37284">
          <w:rPr>
            <w:rFonts w:eastAsia="Times New Roman" w:cs="Times New Roman"/>
            <w:sz w:val="24"/>
            <w:szCs w:val="24"/>
            <w:lang w:eastAsia="en-GB"/>
          </w:rPr>
          <w:delText>and</w:delText>
        </w:r>
      </w:del>
      <w:del w:id="214" w:author="Michael" w:date="2016-09-29T19:44:00Z">
        <w:r w:rsidDel="00C37284">
          <w:rPr>
            <w:rFonts w:eastAsia="Times New Roman" w:cs="Times New Roman"/>
            <w:sz w:val="24"/>
            <w:szCs w:val="24"/>
            <w:lang w:eastAsia="en-GB"/>
          </w:rPr>
          <w:delText xml:space="preserve"> only learning facts</w:delText>
        </w:r>
        <w:r w:rsidRPr="00390E0A" w:rsidDel="00C37284">
          <w:rPr>
            <w:rFonts w:eastAsia="Times New Roman" w:cs="Times New Roman"/>
            <w:sz w:val="24"/>
            <w:szCs w:val="24"/>
            <w:lang w:eastAsia="en-GB"/>
          </w:rPr>
          <w:delText xml:space="preserve">, </w:delText>
        </w:r>
      </w:del>
      <w:del w:id="215" w:author="Michael" w:date="2016-09-29T19:45:00Z">
        <w:r w:rsidRPr="00390E0A" w:rsidDel="00C37284">
          <w:rPr>
            <w:rFonts w:eastAsia="Times New Roman" w:cs="Times New Roman"/>
            <w:sz w:val="24"/>
            <w:szCs w:val="24"/>
            <w:lang w:eastAsia="en-GB"/>
          </w:rPr>
          <w:delText xml:space="preserve">it is more valuable </w:delText>
        </w:r>
      </w:del>
      <w:r w:rsidRPr="00390E0A">
        <w:rPr>
          <w:rFonts w:eastAsia="Times New Roman" w:cs="Times New Roman"/>
          <w:sz w:val="24"/>
          <w:szCs w:val="24"/>
          <w:lang w:eastAsia="en-GB"/>
        </w:rPr>
        <w:t>to read 3 and really think about what they are saying, how you respond to them</w:t>
      </w:r>
      <w:r>
        <w:rPr>
          <w:rFonts w:eastAsia="Times New Roman" w:cs="Times New Roman"/>
          <w:sz w:val="24"/>
          <w:szCs w:val="24"/>
          <w:lang w:eastAsia="en-GB"/>
        </w:rPr>
        <w:t>, what the argument is</w:t>
      </w:r>
      <w:ins w:id="216" w:author="Michael" w:date="2016-09-29T19:45:00Z">
        <w:r w:rsidR="00C37284">
          <w:rPr>
            <w:rFonts w:eastAsia="Times New Roman" w:cs="Times New Roman"/>
            <w:sz w:val="24"/>
            <w:szCs w:val="24"/>
            <w:lang w:eastAsia="en-GB"/>
          </w:rPr>
          <w:t>,</w:t>
        </w:r>
      </w:ins>
      <w:r>
        <w:rPr>
          <w:rFonts w:eastAsia="Times New Roman" w:cs="Times New Roman"/>
          <w:sz w:val="24"/>
          <w:szCs w:val="24"/>
          <w:lang w:eastAsia="en-GB"/>
        </w:rPr>
        <w:t xml:space="preserve"> and what the strengths/weaknesses are.</w:t>
      </w:r>
    </w:p>
    <w:p w:rsidR="00390E0A" w:rsidRDefault="00390E0A" w:rsidP="00390E0A">
      <w:pPr>
        <w:pStyle w:val="ListParagraph"/>
        <w:spacing w:before="200" w:after="0" w:line="240" w:lineRule="auto"/>
        <w:rPr>
          <w:rFonts w:eastAsia="Times New Roman" w:cs="Times New Roman"/>
          <w:sz w:val="24"/>
          <w:szCs w:val="24"/>
          <w:lang w:eastAsia="en-GB"/>
        </w:rPr>
      </w:pPr>
    </w:p>
    <w:p w:rsidR="001544E3" w:rsidRPr="001544E3" w:rsidRDefault="00390E0A" w:rsidP="001544E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Do not think you need know the entire history of Philosophy, the entire timeline of British </w:t>
      </w:r>
      <w:ins w:id="217" w:author="Michael" w:date="2016-09-29T19:45:00Z">
        <w:r w:rsidR="00C37284">
          <w:rPr>
            <w:rFonts w:eastAsia="Times New Roman" w:cs="Times New Roman"/>
            <w:sz w:val="24"/>
            <w:szCs w:val="24"/>
            <w:lang w:eastAsia="en-GB"/>
          </w:rPr>
          <w:t>P</w:t>
        </w:r>
      </w:ins>
      <w:del w:id="218" w:author="Michael" w:date="2016-09-29T19:45:00Z">
        <w:r w:rsidDel="00C37284">
          <w:rPr>
            <w:rFonts w:eastAsia="Times New Roman" w:cs="Times New Roman"/>
            <w:sz w:val="24"/>
            <w:szCs w:val="24"/>
            <w:lang w:eastAsia="en-GB"/>
          </w:rPr>
          <w:delText>p</w:delText>
        </w:r>
      </w:del>
      <w:r>
        <w:rPr>
          <w:rFonts w:eastAsia="Times New Roman" w:cs="Times New Roman"/>
          <w:sz w:val="24"/>
          <w:szCs w:val="24"/>
          <w:lang w:eastAsia="en-GB"/>
        </w:rPr>
        <w:t>olitics</w:t>
      </w:r>
      <w:ins w:id="219" w:author="Michael" w:date="2016-09-29T19:45:00Z">
        <w:r w:rsidR="00C37284">
          <w:rPr>
            <w:rFonts w:eastAsia="Times New Roman" w:cs="Times New Roman"/>
            <w:sz w:val="24"/>
            <w:szCs w:val="24"/>
            <w:lang w:eastAsia="en-GB"/>
          </w:rPr>
          <w:t>,</w:t>
        </w:r>
      </w:ins>
      <w:r>
        <w:rPr>
          <w:rFonts w:eastAsia="Times New Roman" w:cs="Times New Roman"/>
          <w:sz w:val="24"/>
          <w:szCs w:val="24"/>
          <w:lang w:eastAsia="en-GB"/>
        </w:rPr>
        <w:t xml:space="preserve"> </w:t>
      </w:r>
      <w:del w:id="220" w:author="Michael" w:date="2016-09-29T19:45:00Z">
        <w:r w:rsidDel="00C37284">
          <w:rPr>
            <w:rFonts w:eastAsia="Times New Roman" w:cs="Times New Roman"/>
            <w:sz w:val="24"/>
            <w:szCs w:val="24"/>
            <w:lang w:eastAsia="en-GB"/>
          </w:rPr>
          <w:delText xml:space="preserve">and </w:delText>
        </w:r>
      </w:del>
      <w:r>
        <w:rPr>
          <w:rFonts w:eastAsia="Times New Roman" w:cs="Times New Roman"/>
          <w:sz w:val="24"/>
          <w:szCs w:val="24"/>
          <w:lang w:eastAsia="en-GB"/>
        </w:rPr>
        <w:t>exactly what happened during the Great Recession</w:t>
      </w:r>
      <w:ins w:id="221" w:author="Michael" w:date="2016-09-29T19:45:00Z">
        <w:r w:rsidR="00C37284">
          <w:rPr>
            <w:rFonts w:eastAsia="Times New Roman" w:cs="Times New Roman"/>
            <w:sz w:val="24"/>
            <w:szCs w:val="24"/>
            <w:lang w:eastAsia="en-GB"/>
          </w:rPr>
          <w:t>,</w:t>
        </w:r>
      </w:ins>
      <w:r w:rsidRPr="00390E0A">
        <w:rPr>
          <w:rFonts w:eastAsia="Times New Roman" w:cs="Times New Roman"/>
          <w:sz w:val="24"/>
          <w:szCs w:val="24"/>
          <w:lang w:eastAsia="en-GB"/>
        </w:rPr>
        <w:t xml:space="preserve"> and who all the greatest philosophers</w:t>
      </w:r>
      <w:r>
        <w:rPr>
          <w:rFonts w:eastAsia="Times New Roman" w:cs="Times New Roman"/>
          <w:sz w:val="24"/>
          <w:szCs w:val="24"/>
          <w:lang w:eastAsia="en-GB"/>
        </w:rPr>
        <w:t xml:space="preserve">/politicians/economists are. </w:t>
      </w:r>
      <w:del w:id="222" w:author="Michael" w:date="2016-09-29T19:46:00Z">
        <w:r w:rsidR="001544E3" w:rsidDel="00C37284">
          <w:rPr>
            <w:rFonts w:eastAsia="Times New Roman" w:cs="Times New Roman"/>
            <w:sz w:val="24"/>
            <w:szCs w:val="24"/>
            <w:lang w:eastAsia="en-GB"/>
          </w:rPr>
          <w:delText>It doesn’t</w:delText>
        </w:r>
      </w:del>
      <w:ins w:id="223" w:author="Michael" w:date="2016-09-29T19:46:00Z">
        <w:r w:rsidR="00C37284">
          <w:rPr>
            <w:rFonts w:eastAsia="Times New Roman" w:cs="Times New Roman"/>
            <w:sz w:val="24"/>
            <w:szCs w:val="24"/>
            <w:lang w:eastAsia="en-GB"/>
          </w:rPr>
          <w:t>There</w:t>
        </w:r>
        <w:r w:rsidR="00C37284">
          <w:rPr>
            <w:rFonts w:eastAsia="Times New Roman" w:cs="Times New Roman"/>
            <w:sz w:val="24"/>
            <w:szCs w:val="24"/>
            <w:lang w:eastAsia="en-GB"/>
          </w:rPr>
          <w:t>’</w:t>
        </w:r>
        <w:r w:rsidR="00C37284">
          <w:rPr>
            <w:rFonts w:eastAsia="Times New Roman" w:cs="Times New Roman"/>
            <w:sz w:val="24"/>
            <w:szCs w:val="24"/>
            <w:lang w:eastAsia="en-GB"/>
          </w:rPr>
          <w:t>s definitely no</w:t>
        </w:r>
      </w:ins>
      <w:r w:rsidR="001544E3">
        <w:rPr>
          <w:rFonts w:eastAsia="Times New Roman" w:cs="Times New Roman"/>
          <w:sz w:val="24"/>
          <w:szCs w:val="24"/>
          <w:lang w:eastAsia="en-GB"/>
        </w:rPr>
        <w:t xml:space="preserve"> harm </w:t>
      </w:r>
      <w:ins w:id="224" w:author="Michael" w:date="2016-09-29T19:46:00Z">
        <w:r w:rsidR="00C37284">
          <w:rPr>
            <w:rFonts w:eastAsia="Times New Roman" w:cs="Times New Roman"/>
            <w:sz w:val="24"/>
            <w:szCs w:val="24"/>
            <w:lang w:eastAsia="en-GB"/>
          </w:rPr>
          <w:t>in</w:t>
        </w:r>
      </w:ins>
      <w:del w:id="225" w:author="Michael" w:date="2016-09-29T19:46:00Z">
        <w:r w:rsidR="001544E3" w:rsidDel="00C37284">
          <w:rPr>
            <w:rFonts w:eastAsia="Times New Roman" w:cs="Times New Roman"/>
            <w:sz w:val="24"/>
            <w:szCs w:val="24"/>
            <w:lang w:eastAsia="en-GB"/>
          </w:rPr>
          <w:delText>to</w:delText>
        </w:r>
      </w:del>
      <w:r w:rsidR="001544E3">
        <w:rPr>
          <w:rFonts w:eastAsia="Times New Roman" w:cs="Times New Roman"/>
          <w:sz w:val="24"/>
          <w:szCs w:val="24"/>
          <w:lang w:eastAsia="en-GB"/>
        </w:rPr>
        <w:t xml:space="preserve"> know</w:t>
      </w:r>
      <w:ins w:id="226" w:author="Michael" w:date="2016-09-29T19:46:00Z">
        <w:r w:rsidR="00C37284">
          <w:rPr>
            <w:rFonts w:eastAsia="Times New Roman" w:cs="Times New Roman"/>
            <w:sz w:val="24"/>
            <w:szCs w:val="24"/>
            <w:lang w:eastAsia="en-GB"/>
          </w:rPr>
          <w:t>ing</w:t>
        </w:r>
      </w:ins>
      <w:r w:rsidR="001544E3">
        <w:rPr>
          <w:rFonts w:eastAsia="Times New Roman" w:cs="Times New Roman"/>
          <w:sz w:val="24"/>
          <w:szCs w:val="24"/>
          <w:lang w:eastAsia="en-GB"/>
        </w:rPr>
        <w:t xml:space="preserve"> these things</w:t>
      </w:r>
      <w:ins w:id="227" w:author="Michael" w:date="2016-09-29T19:46:00Z">
        <w:r w:rsidR="00C37284">
          <w:rPr>
            <w:rFonts w:eastAsia="Times New Roman" w:cs="Times New Roman"/>
            <w:sz w:val="24"/>
            <w:szCs w:val="24"/>
            <w:lang w:eastAsia="en-GB"/>
          </w:rPr>
          <w:t>,</w:t>
        </w:r>
      </w:ins>
      <w:r w:rsidR="001544E3">
        <w:rPr>
          <w:rFonts w:eastAsia="Times New Roman" w:cs="Times New Roman"/>
          <w:sz w:val="24"/>
          <w:szCs w:val="24"/>
          <w:lang w:eastAsia="en-GB"/>
        </w:rPr>
        <w:t xml:space="preserve"> but the interviewers do not expect you to be an expert in the subject</w:t>
      </w:r>
      <w:ins w:id="228" w:author="Michael" w:date="2016-09-29T19:46:00Z">
        <w:r w:rsidR="00C37284">
          <w:rPr>
            <w:rFonts w:eastAsia="Times New Roman" w:cs="Times New Roman"/>
            <w:sz w:val="24"/>
            <w:szCs w:val="24"/>
            <w:lang w:eastAsia="en-GB"/>
          </w:rPr>
          <w:t xml:space="preserve"> </w:t>
        </w:r>
        <w:r w:rsidR="00C37284">
          <w:rPr>
            <w:rFonts w:eastAsia="Times New Roman" w:cs="Times New Roman"/>
            <w:sz w:val="24"/>
            <w:szCs w:val="24"/>
            <w:lang w:eastAsia="en-GB"/>
          </w:rPr>
          <w:t>–</w:t>
        </w:r>
        <w:r w:rsidR="00C37284">
          <w:rPr>
            <w:rFonts w:eastAsia="Times New Roman" w:cs="Times New Roman"/>
            <w:sz w:val="24"/>
            <w:szCs w:val="24"/>
            <w:lang w:eastAsia="en-GB"/>
          </w:rPr>
          <w:t xml:space="preserve"> that</w:t>
        </w:r>
        <w:r w:rsidR="00C37284">
          <w:rPr>
            <w:rFonts w:eastAsia="Times New Roman" w:cs="Times New Roman"/>
            <w:sz w:val="24"/>
            <w:szCs w:val="24"/>
            <w:lang w:eastAsia="en-GB"/>
          </w:rPr>
          <w:t>’</w:t>
        </w:r>
        <w:r w:rsidR="00C37284">
          <w:rPr>
            <w:rFonts w:eastAsia="Times New Roman" w:cs="Times New Roman"/>
            <w:sz w:val="24"/>
            <w:szCs w:val="24"/>
            <w:lang w:eastAsia="en-GB"/>
          </w:rPr>
          <w:t>s</w:t>
        </w:r>
      </w:ins>
      <w:del w:id="229" w:author="Michael" w:date="2016-09-29T19:46:00Z">
        <w:r w:rsidR="001544E3" w:rsidDel="00C37284">
          <w:rPr>
            <w:rFonts w:eastAsia="Times New Roman" w:cs="Times New Roman"/>
            <w:sz w:val="24"/>
            <w:szCs w:val="24"/>
            <w:lang w:eastAsia="en-GB"/>
          </w:rPr>
          <w:delText>, this is</w:delText>
        </w:r>
      </w:del>
      <w:r w:rsidR="001544E3">
        <w:rPr>
          <w:rFonts w:eastAsia="Times New Roman" w:cs="Times New Roman"/>
          <w:sz w:val="24"/>
          <w:szCs w:val="24"/>
          <w:lang w:eastAsia="en-GB"/>
        </w:rPr>
        <w:t xml:space="preserve"> why you’re going to study it. </w:t>
      </w:r>
      <w:del w:id="230" w:author="Michael" w:date="2016-09-29T19:46:00Z">
        <w:r w:rsidRPr="00390E0A" w:rsidDel="00C37284">
          <w:rPr>
            <w:rFonts w:eastAsia="Times New Roman" w:cs="Times New Roman"/>
            <w:sz w:val="24"/>
            <w:szCs w:val="24"/>
            <w:lang w:eastAsia="en-GB"/>
          </w:rPr>
          <w:delText xml:space="preserve"> </w:delText>
        </w:r>
        <w:r w:rsidR="001544E3" w:rsidDel="00C37284">
          <w:rPr>
            <w:rFonts w:eastAsia="Times New Roman" w:cs="Times New Roman"/>
            <w:sz w:val="24"/>
            <w:szCs w:val="24"/>
            <w:lang w:eastAsia="en-GB"/>
          </w:rPr>
          <w:br/>
          <w:delText xml:space="preserve">Also, </w:delText>
        </w:r>
        <w:r w:rsidR="001544E3" w:rsidRPr="001951A2" w:rsidDel="00C37284">
          <w:rPr>
            <w:rFonts w:eastAsia="Times New Roman" w:cs="Times New Roman"/>
            <w:sz w:val="24"/>
            <w:szCs w:val="24"/>
            <w:lang w:eastAsia="en-GB"/>
          </w:rPr>
          <w:delText>t</w:delText>
        </w:r>
      </w:del>
      <w:ins w:id="231" w:author="Michael" w:date="2016-09-29T19:47:00Z">
        <w:r w:rsidR="00C37284">
          <w:rPr>
            <w:rFonts w:eastAsia="Times New Roman" w:cs="Times New Roman"/>
            <w:sz w:val="24"/>
            <w:szCs w:val="24"/>
            <w:lang w:eastAsia="en-GB"/>
          </w:rPr>
          <w:t>Also, don</w:t>
        </w:r>
        <w:r w:rsidR="00C37284">
          <w:rPr>
            <w:rFonts w:eastAsia="Times New Roman" w:cs="Times New Roman"/>
            <w:sz w:val="24"/>
            <w:szCs w:val="24"/>
            <w:lang w:eastAsia="en-GB"/>
          </w:rPr>
          <w:t>’</w:t>
        </w:r>
        <w:r w:rsidR="00C37284">
          <w:rPr>
            <w:rFonts w:eastAsia="Times New Roman" w:cs="Times New Roman"/>
            <w:sz w:val="24"/>
            <w:szCs w:val="24"/>
            <w:lang w:eastAsia="en-GB"/>
          </w:rPr>
          <w:t xml:space="preserve">t feel you need to find out </w:t>
        </w:r>
      </w:ins>
      <w:ins w:id="232" w:author="Michael" w:date="2016-09-29T19:48:00Z">
        <w:r w:rsidR="00C37284">
          <w:rPr>
            <w:rFonts w:eastAsia="Times New Roman" w:cs="Times New Roman"/>
            <w:sz w:val="24"/>
            <w:szCs w:val="24"/>
            <w:lang w:eastAsia="en-GB"/>
          </w:rPr>
          <w:t xml:space="preserve">about the areas of expertise of </w:t>
        </w:r>
      </w:ins>
      <w:ins w:id="233" w:author="Michael" w:date="2016-09-29T19:47:00Z">
        <w:r w:rsidR="00C37284">
          <w:rPr>
            <w:rFonts w:eastAsia="Times New Roman" w:cs="Times New Roman"/>
            <w:sz w:val="24"/>
            <w:szCs w:val="24"/>
            <w:lang w:eastAsia="en-GB"/>
          </w:rPr>
          <w:t>tutors at Keble</w:t>
        </w:r>
      </w:ins>
      <w:ins w:id="234" w:author="Michael" w:date="2016-09-29T19:48:00Z">
        <w:r w:rsidR="00C37284">
          <w:rPr>
            <w:rFonts w:eastAsia="Times New Roman" w:cs="Times New Roman"/>
            <w:sz w:val="24"/>
            <w:szCs w:val="24"/>
            <w:lang w:eastAsia="en-GB"/>
          </w:rPr>
          <w:t>: they</w:t>
        </w:r>
        <w:r w:rsidR="00C37284">
          <w:rPr>
            <w:rFonts w:eastAsia="Times New Roman" w:cs="Times New Roman"/>
            <w:sz w:val="24"/>
            <w:szCs w:val="24"/>
            <w:lang w:eastAsia="en-GB"/>
          </w:rPr>
          <w:t>’</w:t>
        </w:r>
        <w:r w:rsidR="00C37284">
          <w:rPr>
            <w:rFonts w:eastAsia="Times New Roman" w:cs="Times New Roman"/>
            <w:sz w:val="24"/>
            <w:szCs w:val="24"/>
            <w:lang w:eastAsia="en-GB"/>
          </w:rPr>
          <w:t>re not going to ask you about their own research.</w:t>
        </w:r>
      </w:ins>
      <w:del w:id="235" w:author="Michael" w:date="2016-09-29T19:47:00Z">
        <w:r w:rsidR="001544E3" w:rsidRPr="001951A2" w:rsidDel="00C37284">
          <w:rPr>
            <w:rFonts w:eastAsia="Times New Roman" w:cs="Times New Roman"/>
            <w:sz w:val="24"/>
            <w:szCs w:val="24"/>
            <w:lang w:eastAsia="en-GB"/>
          </w:rPr>
          <w:delText>here</w:delText>
        </w:r>
      </w:del>
      <w:del w:id="236" w:author="Michael" w:date="2016-09-29T19:46:00Z">
        <w:r w:rsidR="001544E3" w:rsidRPr="001951A2" w:rsidDel="00C37284">
          <w:rPr>
            <w:rFonts w:eastAsia="Times New Roman" w:cs="Times New Roman"/>
            <w:sz w:val="24"/>
            <w:szCs w:val="24"/>
            <w:lang w:eastAsia="en-GB"/>
          </w:rPr>
          <w:delText xml:space="preserve"> i</w:delText>
        </w:r>
      </w:del>
      <w:del w:id="237" w:author="Michael" w:date="2016-09-29T19:47:00Z">
        <w:r w:rsidR="001544E3" w:rsidRPr="001951A2" w:rsidDel="00C37284">
          <w:rPr>
            <w:rFonts w:eastAsia="Times New Roman" w:cs="Times New Roman"/>
            <w:sz w:val="24"/>
            <w:szCs w:val="24"/>
            <w:lang w:eastAsia="en-GB"/>
          </w:rPr>
          <w:delText xml:space="preserve">s no need to research what the tutors at Keble study, they are not expecting you </w:delText>
        </w:r>
        <w:r w:rsidR="001544E3" w:rsidDel="00C37284">
          <w:rPr>
            <w:rFonts w:eastAsia="Times New Roman" w:cs="Times New Roman"/>
            <w:sz w:val="24"/>
            <w:szCs w:val="24"/>
            <w:lang w:eastAsia="en-GB"/>
          </w:rPr>
          <w:delText>to know about their research.</w:delText>
        </w:r>
      </w:del>
    </w:p>
    <w:p w:rsidR="00390E0A" w:rsidRPr="00390E0A" w:rsidRDefault="00390E0A" w:rsidP="001544E3">
      <w:pPr>
        <w:pStyle w:val="ListParagraph"/>
        <w:spacing w:before="200" w:after="0" w:line="240" w:lineRule="auto"/>
        <w:rPr>
          <w:rFonts w:eastAsia="Times New Roman" w:cs="Times New Roman"/>
          <w:sz w:val="24"/>
          <w:szCs w:val="24"/>
          <w:lang w:eastAsia="en-GB"/>
        </w:rPr>
      </w:pPr>
    </w:p>
    <w:p w:rsidR="001544E3" w:rsidRDefault="001544E3" w:rsidP="001544E3">
      <w:pPr>
        <w:pStyle w:val="ListParagraph"/>
        <w:numPr>
          <w:ilvl w:val="0"/>
          <w:numId w:val="1"/>
        </w:numPr>
        <w:spacing w:before="200" w:after="0" w:line="240" w:lineRule="auto"/>
        <w:rPr>
          <w:rFonts w:eastAsia="Times New Roman" w:cs="Times New Roman"/>
          <w:sz w:val="24"/>
          <w:szCs w:val="24"/>
          <w:lang w:eastAsia="en-GB"/>
        </w:rPr>
      </w:pPr>
      <w:del w:id="238" w:author="Michael" w:date="2016-09-29T19:48:00Z">
        <w:r w:rsidRPr="001544E3" w:rsidDel="00C37284">
          <w:rPr>
            <w:rFonts w:eastAsia="Times New Roman" w:cs="Times New Roman"/>
            <w:sz w:val="24"/>
            <w:szCs w:val="24"/>
            <w:lang w:eastAsia="en-GB"/>
          </w:rPr>
          <w:delText>However</w:delText>
        </w:r>
      </w:del>
      <w:ins w:id="239" w:author="Michael" w:date="2016-09-29T19:48:00Z">
        <w:r w:rsidR="00C37284">
          <w:rPr>
            <w:rFonts w:eastAsia="Times New Roman" w:cs="Times New Roman"/>
            <w:sz w:val="24"/>
            <w:szCs w:val="24"/>
            <w:lang w:eastAsia="en-GB"/>
          </w:rPr>
          <w:t>On the other hand</w:t>
        </w:r>
      </w:ins>
      <w:r w:rsidRPr="001544E3">
        <w:rPr>
          <w:rFonts w:eastAsia="Times New Roman" w:cs="Times New Roman"/>
          <w:sz w:val="24"/>
          <w:szCs w:val="24"/>
          <w:lang w:eastAsia="en-GB"/>
        </w:rPr>
        <w:t>, you should</w:t>
      </w:r>
      <w:r w:rsidR="00B4750A" w:rsidRPr="001544E3">
        <w:rPr>
          <w:rFonts w:eastAsia="Times New Roman" w:cs="Times New Roman"/>
          <w:sz w:val="24"/>
          <w:szCs w:val="24"/>
          <w:lang w:eastAsia="en-GB"/>
        </w:rPr>
        <w:t xml:space="preserve"> be </w:t>
      </w:r>
      <w:del w:id="240" w:author="Michael" w:date="2016-09-29T19:49:00Z">
        <w:r w:rsidR="00B4750A" w:rsidRPr="001544E3" w:rsidDel="00C37284">
          <w:rPr>
            <w:rFonts w:eastAsia="Times New Roman" w:cs="Times New Roman"/>
            <w:sz w:val="24"/>
            <w:szCs w:val="24"/>
            <w:lang w:eastAsia="en-GB"/>
          </w:rPr>
          <w:delText xml:space="preserve">familiar with </w:delText>
        </w:r>
        <w:r w:rsidRPr="001544E3" w:rsidDel="00C37284">
          <w:rPr>
            <w:rFonts w:eastAsia="Times New Roman" w:cs="Times New Roman"/>
            <w:sz w:val="24"/>
            <w:szCs w:val="24"/>
            <w:lang w:eastAsia="en-GB"/>
          </w:rPr>
          <w:delText>at least the most relevant</w:delText>
        </w:r>
        <w:r w:rsidR="00B4750A" w:rsidRPr="001544E3" w:rsidDel="00C37284">
          <w:rPr>
            <w:rFonts w:eastAsia="Times New Roman" w:cs="Times New Roman"/>
            <w:sz w:val="24"/>
            <w:szCs w:val="24"/>
            <w:lang w:eastAsia="en-GB"/>
          </w:rPr>
          <w:delText xml:space="preserve"> </w:delText>
        </w:r>
        <w:r w:rsidRPr="001544E3" w:rsidDel="00C37284">
          <w:rPr>
            <w:rFonts w:eastAsia="Times New Roman" w:cs="Times New Roman"/>
            <w:sz w:val="24"/>
            <w:szCs w:val="24"/>
            <w:lang w:eastAsia="en-GB"/>
          </w:rPr>
          <w:delText>or</w:delText>
        </w:r>
      </w:del>
      <w:ins w:id="241" w:author="Michael" w:date="2016-09-29T19:49:00Z">
        <w:r w:rsidR="00C37284">
          <w:rPr>
            <w:rFonts w:eastAsia="Times New Roman" w:cs="Times New Roman"/>
            <w:sz w:val="24"/>
            <w:szCs w:val="24"/>
            <w:lang w:eastAsia="en-GB"/>
          </w:rPr>
          <w:t xml:space="preserve">at least </w:t>
        </w:r>
        <w:proofErr w:type="gramStart"/>
        <w:r w:rsidR="00C37284">
          <w:rPr>
            <w:rFonts w:eastAsia="Times New Roman" w:cs="Times New Roman"/>
            <w:sz w:val="24"/>
            <w:szCs w:val="24"/>
            <w:lang w:eastAsia="en-GB"/>
          </w:rPr>
          <w:t>be</w:t>
        </w:r>
        <w:proofErr w:type="gramEnd"/>
        <w:r w:rsidR="00C37284">
          <w:rPr>
            <w:rFonts w:eastAsia="Times New Roman" w:cs="Times New Roman"/>
            <w:sz w:val="24"/>
            <w:szCs w:val="24"/>
            <w:lang w:eastAsia="en-GB"/>
          </w:rPr>
          <w:t xml:space="preserve"> familiar with</w:t>
        </w:r>
      </w:ins>
      <w:r w:rsidRPr="001544E3">
        <w:rPr>
          <w:rFonts w:eastAsia="Times New Roman" w:cs="Times New Roman"/>
          <w:sz w:val="24"/>
          <w:szCs w:val="24"/>
          <w:lang w:eastAsia="en-GB"/>
        </w:rPr>
        <w:t xml:space="preserve"> current affairs</w:t>
      </w:r>
      <w:ins w:id="242" w:author="Michael" w:date="2016-09-29T19:49:00Z">
        <w:r w:rsidR="00C37284">
          <w:rPr>
            <w:rFonts w:eastAsia="Times New Roman" w:cs="Times New Roman"/>
            <w:sz w:val="24"/>
            <w:szCs w:val="24"/>
            <w:lang w:eastAsia="en-GB"/>
          </w:rPr>
          <w:t>,</w:t>
        </w:r>
      </w:ins>
      <w:del w:id="243" w:author="Michael" w:date="2016-09-29T19:49:00Z">
        <w:r w:rsidRPr="001544E3" w:rsidDel="00C37284">
          <w:rPr>
            <w:rFonts w:eastAsia="Times New Roman" w:cs="Times New Roman"/>
            <w:sz w:val="24"/>
            <w:szCs w:val="24"/>
            <w:lang w:eastAsia="en-GB"/>
          </w:rPr>
          <w:delText>:</w:delText>
        </w:r>
      </w:del>
      <w:r w:rsidRPr="001544E3">
        <w:rPr>
          <w:rFonts w:eastAsia="Times New Roman" w:cs="Times New Roman"/>
          <w:sz w:val="24"/>
          <w:szCs w:val="24"/>
          <w:lang w:eastAsia="en-GB"/>
        </w:rPr>
        <w:t xml:space="preserve"> </w:t>
      </w:r>
      <w:del w:id="244" w:author="Michael" w:date="2016-09-29T19:49:00Z">
        <w:r w:rsidRPr="001544E3" w:rsidDel="00C37284">
          <w:rPr>
            <w:rFonts w:eastAsia="Times New Roman" w:cs="Times New Roman"/>
            <w:sz w:val="24"/>
            <w:szCs w:val="24"/>
            <w:lang w:eastAsia="en-GB"/>
          </w:rPr>
          <w:delText>they are</w:delText>
        </w:r>
      </w:del>
      <w:ins w:id="245" w:author="Michael" w:date="2016-09-29T19:49:00Z">
        <w:r w:rsidR="00C37284">
          <w:rPr>
            <w:rFonts w:eastAsia="Times New Roman" w:cs="Times New Roman"/>
            <w:sz w:val="24"/>
            <w:szCs w:val="24"/>
            <w:lang w:eastAsia="en-GB"/>
          </w:rPr>
          <w:t>which</w:t>
        </w:r>
      </w:ins>
      <w:r w:rsidRPr="001544E3">
        <w:rPr>
          <w:rFonts w:eastAsia="Times New Roman" w:cs="Times New Roman"/>
          <w:sz w:val="24"/>
          <w:szCs w:val="24"/>
          <w:lang w:eastAsia="en-GB"/>
        </w:rPr>
        <w:t xml:space="preserve"> often </w:t>
      </w:r>
      <w:del w:id="246" w:author="Michael" w:date="2016-09-29T19:49:00Z">
        <w:r w:rsidRPr="001544E3" w:rsidDel="00C37284">
          <w:rPr>
            <w:rFonts w:eastAsia="Times New Roman" w:cs="Times New Roman"/>
            <w:sz w:val="24"/>
            <w:szCs w:val="24"/>
            <w:lang w:eastAsia="en-GB"/>
          </w:rPr>
          <w:delText>a topic that comes</w:delText>
        </w:r>
      </w:del>
      <w:ins w:id="247" w:author="Michael" w:date="2016-09-29T19:49:00Z">
        <w:r w:rsidR="00C37284">
          <w:rPr>
            <w:rFonts w:eastAsia="Times New Roman" w:cs="Times New Roman"/>
            <w:sz w:val="24"/>
            <w:szCs w:val="24"/>
            <w:lang w:eastAsia="en-GB"/>
          </w:rPr>
          <w:t>come</w:t>
        </w:r>
      </w:ins>
      <w:r w:rsidRPr="001544E3">
        <w:rPr>
          <w:rFonts w:eastAsia="Times New Roman" w:cs="Times New Roman"/>
          <w:sz w:val="24"/>
          <w:szCs w:val="24"/>
          <w:lang w:eastAsia="en-GB"/>
        </w:rPr>
        <w:t xml:space="preserve"> up in interviews. It is </w:t>
      </w:r>
      <w:ins w:id="248" w:author="Michael" w:date="2016-09-29T19:49:00Z">
        <w:r w:rsidR="00C37284">
          <w:rPr>
            <w:rFonts w:eastAsia="Times New Roman" w:cs="Times New Roman"/>
            <w:sz w:val="24"/>
            <w:szCs w:val="24"/>
            <w:lang w:eastAsia="en-GB"/>
          </w:rPr>
          <w:t xml:space="preserve">highly </w:t>
        </w:r>
      </w:ins>
      <w:r w:rsidRPr="001544E3">
        <w:rPr>
          <w:rFonts w:eastAsia="Times New Roman" w:cs="Times New Roman"/>
          <w:sz w:val="24"/>
          <w:szCs w:val="24"/>
          <w:lang w:eastAsia="en-GB"/>
        </w:rPr>
        <w:t>recommended to read</w:t>
      </w:r>
      <w:r w:rsidR="00B4750A" w:rsidRPr="001544E3">
        <w:rPr>
          <w:rFonts w:eastAsia="Times New Roman" w:cs="Times New Roman"/>
          <w:sz w:val="24"/>
          <w:szCs w:val="24"/>
          <w:lang w:eastAsia="en-GB"/>
        </w:rPr>
        <w:t xml:space="preserve"> a good quality </w:t>
      </w:r>
      <w:r>
        <w:rPr>
          <w:rFonts w:eastAsia="Times New Roman" w:cs="Times New Roman"/>
          <w:sz w:val="24"/>
          <w:szCs w:val="24"/>
          <w:lang w:eastAsia="en-GB"/>
        </w:rPr>
        <w:t>newspaper and</w:t>
      </w:r>
      <w:r w:rsidRPr="001544E3">
        <w:rPr>
          <w:rFonts w:eastAsia="Times New Roman" w:cs="Times New Roman"/>
          <w:sz w:val="24"/>
          <w:szCs w:val="24"/>
          <w:lang w:eastAsia="en-GB"/>
        </w:rPr>
        <w:t xml:space="preserve"> watch or listen</w:t>
      </w:r>
      <w:r w:rsidR="00B4750A" w:rsidRPr="001544E3">
        <w:rPr>
          <w:rFonts w:eastAsia="Times New Roman" w:cs="Times New Roman"/>
          <w:sz w:val="24"/>
          <w:szCs w:val="24"/>
          <w:lang w:eastAsia="en-GB"/>
        </w:rPr>
        <w:t xml:space="preserve"> to news and current affairs programmes</w:t>
      </w:r>
      <w:r>
        <w:rPr>
          <w:rFonts w:eastAsia="Times New Roman" w:cs="Times New Roman"/>
          <w:sz w:val="24"/>
          <w:szCs w:val="24"/>
          <w:lang w:eastAsia="en-GB"/>
        </w:rPr>
        <w:t>.</w:t>
      </w:r>
    </w:p>
    <w:p w:rsidR="001544E3" w:rsidRPr="001544E3" w:rsidRDefault="001544E3" w:rsidP="001544E3">
      <w:pPr>
        <w:pStyle w:val="ListParagraph"/>
        <w:spacing w:before="200" w:after="0" w:line="240" w:lineRule="auto"/>
        <w:rPr>
          <w:rFonts w:eastAsia="Times New Roman" w:cs="Times New Roman"/>
          <w:sz w:val="24"/>
          <w:szCs w:val="24"/>
          <w:lang w:eastAsia="en-GB"/>
        </w:rPr>
      </w:pPr>
    </w:p>
    <w:p w:rsidR="001544E3" w:rsidRPr="001544E3" w:rsidRDefault="001544E3" w:rsidP="009B6A5D">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For specific books, check out the recommended reading lists for PPE: </w:t>
      </w:r>
    </w:p>
    <w:p w:rsidR="009B6A5D" w:rsidRDefault="00D868D3" w:rsidP="009B6A5D">
      <w:pPr>
        <w:pStyle w:val="ListParagraph"/>
        <w:spacing w:before="200" w:after="0" w:line="240" w:lineRule="auto"/>
        <w:rPr>
          <w:rFonts w:eastAsia="Times New Roman" w:cs="Times New Roman"/>
          <w:sz w:val="24"/>
          <w:szCs w:val="24"/>
          <w:lang w:eastAsia="en-GB"/>
        </w:rPr>
      </w:pPr>
      <w:hyperlink r:id="rId8" w:history="1">
        <w:r w:rsidR="00B4750A" w:rsidRPr="00122574">
          <w:rPr>
            <w:rStyle w:val="Hyperlink"/>
            <w:rFonts w:eastAsia="Times New Roman" w:cs="Times New Roman"/>
            <w:sz w:val="24"/>
            <w:szCs w:val="24"/>
            <w:lang w:eastAsia="en-GB"/>
          </w:rPr>
          <w:t>http://www.ppe.ox.ac.uk/index.php/how-to-prepare-for-ppe</w:t>
        </w:r>
      </w:hyperlink>
    </w:p>
    <w:p w:rsidR="001544E3" w:rsidRDefault="001544E3" w:rsidP="009B6A5D">
      <w:pPr>
        <w:pStyle w:val="ListParagraph"/>
        <w:spacing w:before="200" w:after="0" w:line="240" w:lineRule="auto"/>
        <w:rPr>
          <w:rFonts w:eastAsia="Times New Roman" w:cs="Times New Roman"/>
          <w:sz w:val="24"/>
          <w:szCs w:val="24"/>
          <w:lang w:eastAsia="en-GB"/>
        </w:rPr>
      </w:pPr>
    </w:p>
    <w:p w:rsidR="00B4750A" w:rsidRDefault="001544E3" w:rsidP="009B6A5D">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 rather simple but useful book for Philosophy is “The Philosophy Gym” by Stephen Law, which gives you a general overview of common philosophical problems and teaches you to explore the arguments from both sides. This is particularly helpful for interview practice. </w:t>
      </w:r>
      <w:ins w:id="249" w:author="Michael" w:date="2016-09-29T19:50:00Z">
        <w:r w:rsidR="005F36B5">
          <w:rPr>
            <w:rFonts w:eastAsia="Times New Roman" w:cs="Times New Roman"/>
            <w:sz w:val="24"/>
            <w:szCs w:val="24"/>
            <w:lang w:eastAsia="en-GB"/>
          </w:rPr>
          <w:t>“</w:t>
        </w:r>
        <w:r w:rsidR="005F36B5">
          <w:rPr>
            <w:rFonts w:eastAsia="Times New Roman" w:cs="Times New Roman"/>
            <w:sz w:val="24"/>
            <w:szCs w:val="24"/>
            <w:lang w:eastAsia="en-GB"/>
          </w:rPr>
          <w:t>An Introduction to Political Philosophy</w:t>
        </w:r>
        <w:r w:rsidR="005F36B5">
          <w:rPr>
            <w:rFonts w:eastAsia="Times New Roman" w:cs="Times New Roman"/>
            <w:sz w:val="24"/>
            <w:szCs w:val="24"/>
            <w:lang w:eastAsia="en-GB"/>
          </w:rPr>
          <w:t>”</w:t>
        </w:r>
        <w:r w:rsidR="005F36B5">
          <w:rPr>
            <w:rFonts w:eastAsia="Times New Roman" w:cs="Times New Roman"/>
            <w:sz w:val="24"/>
            <w:szCs w:val="24"/>
            <w:lang w:eastAsia="en-GB"/>
          </w:rPr>
          <w:t xml:space="preserve"> by Jonathan Wolff is more difficult, but excellent (and useful for the course itself).</w:t>
        </w:r>
      </w:ins>
    </w:p>
    <w:p w:rsidR="001544E3" w:rsidRPr="001951A2" w:rsidRDefault="001544E3" w:rsidP="009B6A5D">
      <w:pPr>
        <w:pStyle w:val="ListParagraph"/>
        <w:spacing w:before="200" w:after="0" w:line="240" w:lineRule="auto"/>
        <w:rPr>
          <w:rFonts w:eastAsia="Times New Roman" w:cs="Times New Roman"/>
          <w:sz w:val="24"/>
          <w:szCs w:val="24"/>
          <w:lang w:eastAsia="en-GB"/>
        </w:rPr>
      </w:pPr>
    </w:p>
    <w:p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Aptitude Test</w:t>
      </w:r>
    </w:p>
    <w:p w:rsidR="001544E3" w:rsidRDefault="00154DC2" w:rsidP="001544E3">
      <w:pPr>
        <w:pStyle w:val="ListParagraph"/>
        <w:numPr>
          <w:ilvl w:val="0"/>
          <w:numId w:val="1"/>
        </w:numPr>
        <w:spacing w:before="200" w:after="0" w:line="240" w:lineRule="auto"/>
        <w:rPr>
          <w:rFonts w:eastAsia="Times New Roman" w:cs="Times New Roman"/>
          <w:sz w:val="24"/>
          <w:szCs w:val="24"/>
          <w:lang w:eastAsia="en-GB"/>
        </w:rPr>
      </w:pPr>
      <w:r w:rsidRPr="001544E3">
        <w:rPr>
          <w:rFonts w:eastAsia="Times New Roman" w:cs="Times New Roman"/>
          <w:sz w:val="24"/>
          <w:szCs w:val="24"/>
          <w:lang w:eastAsia="en-GB"/>
        </w:rPr>
        <w:t xml:space="preserve">To make an application to Oxford for </w:t>
      </w:r>
      <w:r w:rsidR="001544E3">
        <w:rPr>
          <w:rFonts w:eastAsia="Times New Roman" w:cs="Times New Roman"/>
          <w:sz w:val="24"/>
          <w:szCs w:val="24"/>
          <w:lang w:eastAsia="en-GB"/>
        </w:rPr>
        <w:t>PPE you need to take the TSA (Thinking Skills Assessment)</w:t>
      </w:r>
      <w:r w:rsidR="001544E3">
        <w:t xml:space="preserve">. This is </w:t>
      </w:r>
      <w:r w:rsidR="001544E3" w:rsidRPr="001544E3">
        <w:rPr>
          <w:rFonts w:eastAsia="Times New Roman" w:cs="Times New Roman"/>
          <w:sz w:val="24"/>
          <w:szCs w:val="24"/>
          <w:lang w:eastAsia="en-GB"/>
        </w:rPr>
        <w:t>a 2-hour pre-interview test for applicants designed to help tutors assess whether candidates have the skills and aptitudes needed</w:t>
      </w:r>
      <w:r w:rsidR="001544E3">
        <w:rPr>
          <w:rFonts w:eastAsia="Times New Roman" w:cs="Times New Roman"/>
          <w:sz w:val="24"/>
          <w:szCs w:val="24"/>
          <w:lang w:eastAsia="en-GB"/>
        </w:rPr>
        <w:t>.</w:t>
      </w:r>
    </w:p>
    <w:p w:rsidR="00665B0A" w:rsidRPr="001544E3" w:rsidRDefault="00665B0A" w:rsidP="00665B0A">
      <w:pPr>
        <w:pStyle w:val="ListParagraph"/>
        <w:spacing w:before="200" w:after="0" w:line="240" w:lineRule="auto"/>
        <w:rPr>
          <w:rFonts w:eastAsia="Times New Roman" w:cs="Times New Roman"/>
          <w:sz w:val="24"/>
          <w:szCs w:val="24"/>
          <w:lang w:eastAsia="en-GB"/>
        </w:rPr>
      </w:pPr>
    </w:p>
    <w:p w:rsidR="00665B0A" w:rsidRDefault="00665B0A" w:rsidP="00665B0A">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Often, your school is not involved in arranging this exam so it is your responsibility to book yourself a place</w:t>
      </w:r>
      <w:ins w:id="250" w:author="Michael" w:date="2016-09-29T19:58:00Z">
        <w:r w:rsidR="005F36B5">
          <w:rPr>
            <w:rFonts w:eastAsia="Times New Roman" w:cs="Times New Roman"/>
            <w:sz w:val="24"/>
            <w:szCs w:val="24"/>
            <w:lang w:eastAsia="en-GB"/>
          </w:rPr>
          <w:t>.</w:t>
        </w:r>
      </w:ins>
      <w:del w:id="251" w:author="Michael" w:date="2016-09-29T19:58:00Z">
        <w:r w:rsidRPr="00154DC2" w:rsidDel="005F36B5">
          <w:rPr>
            <w:rFonts w:eastAsia="Times New Roman" w:cs="Times New Roman"/>
            <w:sz w:val="24"/>
            <w:szCs w:val="24"/>
            <w:lang w:eastAsia="en-GB"/>
          </w:rPr>
          <w:delText>,</w:delText>
        </w:r>
      </w:del>
      <w:r w:rsidRPr="00154DC2">
        <w:rPr>
          <w:rFonts w:eastAsia="Times New Roman" w:cs="Times New Roman"/>
          <w:sz w:val="24"/>
          <w:szCs w:val="24"/>
          <w:lang w:eastAsia="en-GB"/>
        </w:rPr>
        <w:t xml:space="preserve"> </w:t>
      </w:r>
      <w:del w:id="252" w:author="Michael" w:date="2016-09-29T19:58:00Z">
        <w:r w:rsidRPr="00154DC2" w:rsidDel="005F36B5">
          <w:rPr>
            <w:rFonts w:eastAsia="Times New Roman" w:cs="Times New Roman"/>
            <w:sz w:val="24"/>
            <w:szCs w:val="24"/>
            <w:lang w:eastAsia="en-GB"/>
          </w:rPr>
          <w:delText>m</w:delText>
        </w:r>
      </w:del>
      <w:ins w:id="253" w:author="Michael" w:date="2016-09-29T19:58:00Z">
        <w:r w:rsidR="005F36B5">
          <w:rPr>
            <w:rFonts w:eastAsia="Times New Roman" w:cs="Times New Roman"/>
            <w:sz w:val="24"/>
            <w:szCs w:val="24"/>
            <w:lang w:eastAsia="en-GB"/>
          </w:rPr>
          <w:t>M</w:t>
        </w:r>
      </w:ins>
      <w:r w:rsidRPr="00154DC2">
        <w:rPr>
          <w:rFonts w:eastAsia="Times New Roman" w:cs="Times New Roman"/>
          <w:sz w:val="24"/>
          <w:szCs w:val="24"/>
          <w:lang w:eastAsia="en-GB"/>
        </w:rPr>
        <w:t>ake sure you ge</w:t>
      </w:r>
      <w:r>
        <w:rPr>
          <w:rFonts w:eastAsia="Times New Roman" w:cs="Times New Roman"/>
          <w:sz w:val="24"/>
          <w:szCs w:val="24"/>
          <w:lang w:eastAsia="en-GB"/>
        </w:rPr>
        <w:t xml:space="preserve">t this done before the deadline: </w:t>
      </w:r>
    </w:p>
    <w:p w:rsidR="00665B0A" w:rsidRDefault="00D868D3" w:rsidP="00665B0A">
      <w:pPr>
        <w:pStyle w:val="ListParagraph"/>
        <w:spacing w:before="200" w:after="0" w:line="240" w:lineRule="auto"/>
      </w:pPr>
      <w:hyperlink r:id="rId9" w:history="1">
        <w:r w:rsidR="00665B0A" w:rsidRPr="00122574">
          <w:rPr>
            <w:rStyle w:val="Hyperlink"/>
          </w:rPr>
          <w:t>http://www.admissionstestingservice.org/for-test-takers/thinking-skills-assessment/tsa-oxford/how-to-register/</w:t>
        </w:r>
      </w:hyperlink>
    </w:p>
    <w:p w:rsidR="001544E3" w:rsidRPr="001544E3" w:rsidRDefault="001544E3" w:rsidP="00665B0A">
      <w:pPr>
        <w:pStyle w:val="ListParagraph"/>
        <w:spacing w:before="200" w:after="0" w:line="240" w:lineRule="auto"/>
        <w:rPr>
          <w:rFonts w:eastAsia="Times New Roman" w:cs="Times New Roman"/>
          <w:sz w:val="24"/>
          <w:szCs w:val="24"/>
          <w:lang w:eastAsia="en-GB"/>
        </w:rPr>
      </w:pPr>
    </w:p>
    <w:p w:rsidR="00665B0A" w:rsidRDefault="00665B0A" w:rsidP="00665B0A">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From the website: “the TSA </w:t>
      </w:r>
      <w:r w:rsidRPr="00665B0A">
        <w:rPr>
          <w:rFonts w:eastAsia="Times New Roman" w:cs="Times New Roman"/>
          <w:sz w:val="24"/>
          <w:szCs w:val="24"/>
          <w:lang w:eastAsia="en-GB"/>
        </w:rPr>
        <w:t>is a test of verbal, spatial and numerical reasoning, and also asks you to write an essay in order to demonstrate that you can construct a cogent and clear argument.</w:t>
      </w:r>
      <w:r>
        <w:rPr>
          <w:rFonts w:eastAsia="Times New Roman" w:cs="Times New Roman"/>
          <w:sz w:val="24"/>
          <w:szCs w:val="24"/>
          <w:lang w:eastAsia="en-GB"/>
        </w:rPr>
        <w:t xml:space="preserve">” </w:t>
      </w:r>
    </w:p>
    <w:p w:rsidR="00665B0A" w:rsidRDefault="00665B0A" w:rsidP="00665B0A">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It is </w:t>
      </w:r>
      <w:r w:rsidR="0029297F">
        <w:rPr>
          <w:rFonts w:eastAsia="Times New Roman" w:cs="Times New Roman"/>
          <w:sz w:val="24"/>
          <w:szCs w:val="24"/>
          <w:lang w:eastAsia="en-GB"/>
        </w:rPr>
        <w:t>90 min of multiple choice and 30 min for writing a short essay.</w:t>
      </w:r>
      <w:r>
        <w:rPr>
          <w:rFonts w:eastAsia="Times New Roman" w:cs="Times New Roman"/>
          <w:sz w:val="24"/>
          <w:szCs w:val="24"/>
          <w:lang w:eastAsia="en-GB"/>
        </w:rPr>
        <w:t xml:space="preserve"> </w:t>
      </w:r>
      <w:r>
        <w:rPr>
          <w:rFonts w:eastAsia="Times New Roman" w:cs="Times New Roman"/>
          <w:sz w:val="24"/>
          <w:szCs w:val="24"/>
          <w:lang w:eastAsia="en-GB"/>
        </w:rPr>
        <w:br/>
        <w:t>You do not need any particular knowledge about anything specific</w:t>
      </w:r>
      <w:ins w:id="254" w:author="Michael" w:date="2016-09-29T19:58:00Z">
        <w:r w:rsidR="005F36B5">
          <w:rPr>
            <w:rFonts w:eastAsia="Times New Roman" w:cs="Times New Roman"/>
            <w:sz w:val="24"/>
            <w:szCs w:val="24"/>
            <w:lang w:eastAsia="en-GB"/>
          </w:rPr>
          <w:t>;</w:t>
        </w:r>
      </w:ins>
      <w:del w:id="255" w:author="Michael" w:date="2016-09-29T19:58:00Z">
        <w:r w:rsidDel="005F36B5">
          <w:rPr>
            <w:rFonts w:eastAsia="Times New Roman" w:cs="Times New Roman"/>
            <w:sz w:val="24"/>
            <w:szCs w:val="24"/>
            <w:lang w:eastAsia="en-GB"/>
          </w:rPr>
          <w:delText>,</w:delText>
        </w:r>
      </w:del>
      <w:r>
        <w:rPr>
          <w:rFonts w:eastAsia="Times New Roman" w:cs="Times New Roman"/>
          <w:sz w:val="24"/>
          <w:szCs w:val="24"/>
          <w:lang w:eastAsia="en-GB"/>
        </w:rPr>
        <w:t xml:space="preserve"> it</w:t>
      </w:r>
      <w:ins w:id="256" w:author="Michael" w:date="2016-09-29T19:58:00Z">
        <w:r w:rsidR="005F36B5">
          <w:rPr>
            <w:rFonts w:eastAsia="Times New Roman" w:cs="Times New Roman"/>
            <w:sz w:val="24"/>
            <w:szCs w:val="24"/>
            <w:lang w:eastAsia="en-GB"/>
          </w:rPr>
          <w:t>’</w:t>
        </w:r>
      </w:ins>
      <w:r>
        <w:rPr>
          <w:rFonts w:eastAsia="Times New Roman" w:cs="Times New Roman"/>
          <w:sz w:val="24"/>
          <w:szCs w:val="24"/>
          <w:lang w:eastAsia="en-GB"/>
        </w:rPr>
        <w:t>s more a test of logic and of how good you are at identifying the structure of arguments, what they imply</w:t>
      </w:r>
      <w:ins w:id="257" w:author="Michael" w:date="2016-09-29T19:59:00Z">
        <w:r w:rsidR="005F36B5">
          <w:rPr>
            <w:rFonts w:eastAsia="Times New Roman" w:cs="Times New Roman"/>
            <w:sz w:val="24"/>
            <w:szCs w:val="24"/>
            <w:lang w:eastAsia="en-GB"/>
          </w:rPr>
          <w:t>,</w:t>
        </w:r>
      </w:ins>
      <w:r>
        <w:rPr>
          <w:rFonts w:eastAsia="Times New Roman" w:cs="Times New Roman"/>
          <w:sz w:val="24"/>
          <w:szCs w:val="24"/>
          <w:lang w:eastAsia="en-GB"/>
        </w:rPr>
        <w:t xml:space="preserve"> and what their flaws are.</w:t>
      </w:r>
    </w:p>
    <w:p w:rsidR="00665B0A" w:rsidRDefault="00665B0A" w:rsidP="0029297F">
      <w:pPr>
        <w:pStyle w:val="ListParagraph"/>
        <w:spacing w:before="200" w:after="0" w:line="240" w:lineRule="auto"/>
        <w:rPr>
          <w:rFonts w:eastAsia="Times New Roman" w:cs="Times New Roman"/>
          <w:sz w:val="24"/>
          <w:szCs w:val="24"/>
          <w:lang w:eastAsia="en-GB"/>
        </w:rPr>
      </w:pPr>
    </w:p>
    <w:p w:rsidR="00665B0A" w:rsidRDefault="00665B0A" w:rsidP="00665B0A">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 best (and probably only) way to study is by DOING PAST PAPERS. The first one you do might seem confusing and impossible and too long for the allotted time. However, if you keep doing them, you will </w:t>
      </w:r>
      <w:ins w:id="258" w:author="Michael" w:date="2016-09-29T19:59:00Z">
        <w:r w:rsidR="005F36B5">
          <w:rPr>
            <w:rFonts w:eastAsia="Times New Roman" w:cs="Times New Roman"/>
            <w:sz w:val="24"/>
            <w:szCs w:val="24"/>
            <w:lang w:eastAsia="en-GB"/>
          </w:rPr>
          <w:t>begin to master the format</w:t>
        </w:r>
      </w:ins>
      <w:del w:id="259" w:author="Michael" w:date="2016-09-29T19:59:00Z">
        <w:r w:rsidDel="005F36B5">
          <w:rPr>
            <w:rFonts w:eastAsia="Times New Roman" w:cs="Times New Roman"/>
            <w:sz w:val="24"/>
            <w:szCs w:val="24"/>
            <w:lang w:eastAsia="en-GB"/>
          </w:rPr>
          <w:delText>start getting the hang of them</w:delText>
        </w:r>
      </w:del>
      <w:r>
        <w:rPr>
          <w:rFonts w:eastAsia="Times New Roman" w:cs="Times New Roman"/>
          <w:sz w:val="24"/>
          <w:szCs w:val="24"/>
          <w:lang w:eastAsia="en-GB"/>
        </w:rPr>
        <w:t>,</w:t>
      </w:r>
      <w:del w:id="260" w:author="Michael" w:date="2016-09-29T19:59:00Z">
        <w:r w:rsidDel="005F36B5">
          <w:rPr>
            <w:rFonts w:eastAsia="Times New Roman" w:cs="Times New Roman"/>
            <w:sz w:val="24"/>
            <w:szCs w:val="24"/>
            <w:lang w:eastAsia="en-GB"/>
          </w:rPr>
          <w:delText xml:space="preserve"> start</w:delText>
        </w:r>
      </w:del>
      <w:r>
        <w:rPr>
          <w:rFonts w:eastAsia="Times New Roman" w:cs="Times New Roman"/>
          <w:sz w:val="24"/>
          <w:szCs w:val="24"/>
          <w:lang w:eastAsia="en-GB"/>
        </w:rPr>
        <w:t xml:space="preserve"> </w:t>
      </w:r>
      <w:ins w:id="261" w:author="Michael" w:date="2016-09-29T19:59:00Z">
        <w:r w:rsidR="005F36B5">
          <w:rPr>
            <w:rFonts w:eastAsia="Times New Roman" w:cs="Times New Roman"/>
            <w:sz w:val="24"/>
            <w:szCs w:val="24"/>
            <w:lang w:eastAsia="en-GB"/>
          </w:rPr>
          <w:t>finish on time, and improve.</w:t>
        </w:r>
      </w:ins>
      <w:del w:id="262" w:author="Michael" w:date="2016-09-29T19:59:00Z">
        <w:r w:rsidDel="005F36B5">
          <w:rPr>
            <w:rFonts w:eastAsia="Times New Roman" w:cs="Times New Roman"/>
            <w:sz w:val="24"/>
            <w:szCs w:val="24"/>
            <w:lang w:eastAsia="en-GB"/>
          </w:rPr>
          <w:delText>getting better and finishing on time.</w:delText>
        </w:r>
      </w:del>
      <w:r>
        <w:rPr>
          <w:rFonts w:eastAsia="Times New Roman" w:cs="Times New Roman"/>
          <w:sz w:val="24"/>
          <w:szCs w:val="24"/>
          <w:lang w:eastAsia="en-GB"/>
        </w:rPr>
        <w:t xml:space="preserve"> </w:t>
      </w:r>
      <w:r w:rsidR="0029297F">
        <w:rPr>
          <w:rFonts w:eastAsia="Times New Roman" w:cs="Times New Roman"/>
          <w:sz w:val="24"/>
          <w:szCs w:val="24"/>
          <w:lang w:eastAsia="en-GB"/>
        </w:rPr>
        <w:br/>
        <w:t xml:space="preserve">Remember to look at the answers, as well as the “Explanation of </w:t>
      </w:r>
      <w:ins w:id="263" w:author="Michael" w:date="2016-09-29T19:59:00Z">
        <w:r w:rsidR="005F36B5">
          <w:rPr>
            <w:rFonts w:eastAsia="Times New Roman" w:cs="Times New Roman"/>
            <w:sz w:val="24"/>
            <w:szCs w:val="24"/>
            <w:lang w:eastAsia="en-GB"/>
          </w:rPr>
          <w:t>R</w:t>
        </w:r>
      </w:ins>
      <w:del w:id="264" w:author="Michael" w:date="2016-09-29T19:59:00Z">
        <w:r w:rsidR="0029297F" w:rsidDel="005F36B5">
          <w:rPr>
            <w:rFonts w:eastAsia="Times New Roman" w:cs="Times New Roman"/>
            <w:sz w:val="24"/>
            <w:szCs w:val="24"/>
            <w:lang w:eastAsia="en-GB"/>
          </w:rPr>
          <w:delText>r</w:delText>
        </w:r>
      </w:del>
      <w:r w:rsidR="0029297F">
        <w:rPr>
          <w:rFonts w:eastAsia="Times New Roman" w:cs="Times New Roman"/>
          <w:sz w:val="24"/>
          <w:szCs w:val="24"/>
          <w:lang w:eastAsia="en-GB"/>
        </w:rPr>
        <w:t xml:space="preserve">esults” documents on the websites – these are very helpful as they explain why one answer is correct or better than another one. These will help you understand the format of the questions and the ways of finding the correct answers. </w:t>
      </w:r>
      <w:r w:rsidR="0029297F">
        <w:rPr>
          <w:rFonts w:eastAsia="Times New Roman" w:cs="Times New Roman"/>
          <w:sz w:val="24"/>
          <w:szCs w:val="24"/>
          <w:lang w:eastAsia="en-GB"/>
        </w:rPr>
        <w:br/>
      </w:r>
    </w:p>
    <w:p w:rsidR="0029297F" w:rsidRPr="0029297F" w:rsidRDefault="0029297F" w:rsidP="0029297F">
      <w:pPr>
        <w:pStyle w:val="ListParagraph"/>
        <w:numPr>
          <w:ilvl w:val="0"/>
          <w:numId w:val="1"/>
        </w:numPr>
        <w:shd w:val="clear" w:color="auto" w:fill="FFFFFF"/>
        <w:spacing w:before="200" w:after="0" w:line="315" w:lineRule="atLeast"/>
        <w:rPr>
          <w:rFonts w:ascii="Arial" w:eastAsia="Times New Roman" w:hAnsi="Arial" w:cs="Arial"/>
          <w:color w:val="333333"/>
          <w:sz w:val="21"/>
          <w:szCs w:val="21"/>
          <w:lang w:eastAsia="en-GB"/>
        </w:rPr>
      </w:pPr>
      <w:r w:rsidRPr="0029297F">
        <w:rPr>
          <w:rFonts w:eastAsia="Times New Roman" w:cs="Times New Roman"/>
          <w:sz w:val="24"/>
          <w:szCs w:val="24"/>
          <w:lang w:eastAsia="en-GB"/>
        </w:rPr>
        <w:t>Do not forget the essay! Practice by writing timed essays: you will improve your thinking, planning</w:t>
      </w:r>
      <w:ins w:id="265" w:author="Michael" w:date="2016-09-29T20:00:00Z">
        <w:r w:rsidR="00143112">
          <w:rPr>
            <w:rFonts w:eastAsia="Times New Roman" w:cs="Times New Roman"/>
            <w:sz w:val="24"/>
            <w:szCs w:val="24"/>
            <w:lang w:eastAsia="en-GB"/>
          </w:rPr>
          <w:t>,</w:t>
        </w:r>
      </w:ins>
      <w:r w:rsidRPr="0029297F">
        <w:rPr>
          <w:rFonts w:eastAsia="Times New Roman" w:cs="Times New Roman"/>
          <w:sz w:val="24"/>
          <w:szCs w:val="24"/>
          <w:lang w:eastAsia="en-GB"/>
        </w:rPr>
        <w:t xml:space="preserve"> and writing speed</w:t>
      </w:r>
      <w:ins w:id="266" w:author="Michael" w:date="2016-09-29T20:00:00Z">
        <w:r w:rsidR="00143112">
          <w:rPr>
            <w:rFonts w:eastAsia="Times New Roman" w:cs="Times New Roman"/>
            <w:sz w:val="24"/>
            <w:szCs w:val="24"/>
            <w:lang w:eastAsia="en-GB"/>
          </w:rPr>
          <w:t>,</w:t>
        </w:r>
      </w:ins>
      <w:r w:rsidRPr="0029297F">
        <w:rPr>
          <w:rFonts w:eastAsia="Times New Roman" w:cs="Times New Roman"/>
          <w:sz w:val="24"/>
          <w:szCs w:val="24"/>
          <w:lang w:eastAsia="en-GB"/>
        </w:rPr>
        <w:t xml:space="preserve"> and you will have a better idea of how long you have for writing them. </w:t>
      </w:r>
      <w:r>
        <w:rPr>
          <w:rFonts w:eastAsia="Times New Roman" w:cs="Times New Roman"/>
          <w:sz w:val="24"/>
          <w:szCs w:val="24"/>
          <w:lang w:eastAsia="en-GB"/>
        </w:rPr>
        <w:br/>
        <w:t xml:space="preserve">It is hard to judge how good an essay is by yourself, so maybe get someone to read it over afterwards to see how clear and strong your argument is. </w:t>
      </w:r>
      <w:r>
        <w:rPr>
          <w:rFonts w:eastAsia="Times New Roman" w:cs="Times New Roman"/>
          <w:sz w:val="24"/>
          <w:szCs w:val="24"/>
          <w:lang w:eastAsia="en-GB"/>
        </w:rPr>
        <w:br/>
        <w:t>Remember the point of the essay is to construct a “</w:t>
      </w:r>
      <w:r w:rsidRPr="00665B0A">
        <w:rPr>
          <w:rFonts w:eastAsia="Times New Roman" w:cs="Times New Roman"/>
          <w:sz w:val="24"/>
          <w:szCs w:val="24"/>
          <w:lang w:eastAsia="en-GB"/>
        </w:rPr>
        <w:t>cogent and clear argument</w:t>
      </w:r>
      <w:r>
        <w:rPr>
          <w:rFonts w:eastAsia="Times New Roman" w:cs="Times New Roman"/>
          <w:sz w:val="24"/>
          <w:szCs w:val="24"/>
          <w:lang w:eastAsia="en-GB"/>
        </w:rPr>
        <w:t xml:space="preserve">” so do not spend lots on time on introductions and background and irrelevant information: get to the point. Make your argument clear as soon as possible, analyse the counter-arguments or possible contestations (and say why they are not enough to disprove or topple your argument), give relevant examples, and do not “sit on the fence” or argue for both sides without coming down on one side. </w:t>
      </w:r>
    </w:p>
    <w:p w:rsidR="009B6A5D" w:rsidRPr="00C63D45" w:rsidRDefault="009B6A5D" w:rsidP="00C63D45">
      <w:pPr>
        <w:pStyle w:val="ListParagraph"/>
        <w:shd w:val="clear" w:color="auto" w:fill="FFFFFF"/>
        <w:spacing w:after="0" w:line="315" w:lineRule="atLeast"/>
        <w:rPr>
          <w:rFonts w:ascii="Arial" w:hAnsi="Arial" w:cs="Arial"/>
          <w:color w:val="333333"/>
          <w:sz w:val="21"/>
          <w:szCs w:val="21"/>
        </w:rPr>
      </w:pPr>
    </w:p>
    <w:p w:rsidR="009B6A5D" w:rsidRDefault="00C63D45" w:rsidP="00C63D4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Make sure to sleep well and have a good breakfast before the exam. K</w:t>
      </w:r>
      <w:r w:rsidR="00154DC2" w:rsidRPr="00154DC2">
        <w:rPr>
          <w:rFonts w:eastAsia="Times New Roman" w:cs="Times New Roman"/>
          <w:sz w:val="24"/>
          <w:szCs w:val="24"/>
          <w:lang w:eastAsia="en-GB"/>
        </w:rPr>
        <w:t>eep a cool head during the exam and just try and answer as many questions as you can</w:t>
      </w:r>
      <w:r>
        <w:rPr>
          <w:rFonts w:eastAsia="Times New Roman" w:cs="Times New Roman"/>
          <w:sz w:val="24"/>
          <w:szCs w:val="24"/>
          <w:lang w:eastAsia="en-GB"/>
        </w:rPr>
        <w:t xml:space="preserve"> (do not leave any </w:t>
      </w:r>
      <w:del w:id="267" w:author="Michael" w:date="2016-09-29T22:13:00Z">
        <w:r w:rsidDel="006946A9">
          <w:rPr>
            <w:rFonts w:eastAsia="Times New Roman" w:cs="Times New Roman"/>
            <w:sz w:val="24"/>
            <w:szCs w:val="24"/>
            <w:lang w:eastAsia="en-GB"/>
          </w:rPr>
          <w:delText xml:space="preserve">multiple choice </w:delText>
        </w:r>
      </w:del>
      <w:r>
        <w:rPr>
          <w:rFonts w:eastAsia="Times New Roman" w:cs="Times New Roman"/>
          <w:sz w:val="24"/>
          <w:szCs w:val="24"/>
          <w:lang w:eastAsia="en-GB"/>
        </w:rPr>
        <w:t>blank -</w:t>
      </w:r>
      <w:del w:id="268" w:author="Michael" w:date="2016-09-29T22:13:00Z">
        <w:r w:rsidDel="006946A9">
          <w:rPr>
            <w:rFonts w:eastAsia="Times New Roman" w:cs="Times New Roman"/>
            <w:sz w:val="24"/>
            <w:szCs w:val="24"/>
            <w:lang w:eastAsia="en-GB"/>
          </w:rPr>
          <w:delText xml:space="preserve"> </w:delText>
        </w:r>
      </w:del>
      <w:r w:rsidR="00154DC2" w:rsidRPr="00154DC2">
        <w:rPr>
          <w:rFonts w:eastAsia="Times New Roman" w:cs="Times New Roman"/>
          <w:sz w:val="24"/>
          <w:szCs w:val="24"/>
          <w:lang w:eastAsia="en-GB"/>
        </w:rPr>
        <w:t xml:space="preserve"> you have a 25% chance of getting </w:t>
      </w:r>
      <w:ins w:id="269" w:author="Michael" w:date="2016-09-29T22:13:00Z">
        <w:r w:rsidR="006946A9">
          <w:rPr>
            <w:rFonts w:eastAsia="Times New Roman" w:cs="Times New Roman"/>
            <w:sz w:val="24"/>
            <w:szCs w:val="24"/>
            <w:lang w:eastAsia="en-GB"/>
          </w:rPr>
          <w:t xml:space="preserve">it </w:t>
        </w:r>
      </w:ins>
      <w:del w:id="270" w:author="Michael" w:date="2016-09-29T22:13:00Z">
        <w:r w:rsidR="00154DC2" w:rsidRPr="00154DC2" w:rsidDel="006946A9">
          <w:rPr>
            <w:rFonts w:eastAsia="Times New Roman" w:cs="Times New Roman"/>
            <w:sz w:val="24"/>
            <w:szCs w:val="24"/>
            <w:lang w:eastAsia="en-GB"/>
          </w:rPr>
          <w:delText xml:space="preserve">them </w:delText>
        </w:r>
      </w:del>
      <w:r w:rsidR="00154DC2" w:rsidRPr="00154DC2">
        <w:rPr>
          <w:rFonts w:eastAsia="Times New Roman" w:cs="Times New Roman"/>
          <w:sz w:val="24"/>
          <w:szCs w:val="24"/>
          <w:lang w:eastAsia="en-GB"/>
        </w:rPr>
        <w:t>right!</w:t>
      </w:r>
      <w:r>
        <w:rPr>
          <w:rFonts w:eastAsia="Times New Roman" w:cs="Times New Roman"/>
          <w:sz w:val="24"/>
          <w:szCs w:val="24"/>
          <w:lang w:eastAsia="en-GB"/>
        </w:rPr>
        <w:t xml:space="preserve">). Make sure you pay attention to when you only have 5 min left, so you can wrap up your essay – you do not want to run out of time mid-argument, it is better to reiterate your points and write a brief conclusion. </w:t>
      </w:r>
    </w:p>
    <w:p w:rsidR="006B4723" w:rsidRDefault="006B4723" w:rsidP="00493CFE">
      <w:pPr>
        <w:spacing w:before="200" w:after="0" w:line="240" w:lineRule="auto"/>
        <w:ind w:left="-15"/>
        <w:outlineLvl w:val="0"/>
        <w:rPr>
          <w:rFonts w:eastAsia="Times New Roman" w:cs="Times New Roman"/>
          <w:b/>
          <w:bCs/>
          <w:color w:val="000000"/>
          <w:kern w:val="36"/>
          <w:sz w:val="32"/>
          <w:szCs w:val="32"/>
          <w:lang w:eastAsia="en-GB"/>
        </w:rPr>
      </w:pPr>
      <w:r>
        <w:rPr>
          <w:rFonts w:eastAsia="Times New Roman" w:cs="Times New Roman"/>
          <w:b/>
          <w:bCs/>
          <w:color w:val="000000"/>
          <w:kern w:val="36"/>
          <w:sz w:val="32"/>
          <w:szCs w:val="32"/>
          <w:lang w:eastAsia="en-GB"/>
        </w:rPr>
        <w:t>Preparing for Interview</w:t>
      </w:r>
    </w:p>
    <w:p w:rsidR="006B4723" w:rsidRDefault="006B4723" w:rsidP="006B4723">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If your application passes the first round, you will be invited to interview at the University. </w:t>
      </w:r>
      <w:r>
        <w:rPr>
          <w:rFonts w:eastAsia="Times New Roman" w:cs="Times New Roman"/>
          <w:sz w:val="24"/>
          <w:szCs w:val="24"/>
          <w:lang w:eastAsia="en-GB"/>
        </w:rPr>
        <w:br/>
      </w:r>
    </w:p>
    <w:p w:rsidR="006B4723" w:rsidRDefault="006B4723" w:rsidP="006B472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 best preparation for interviews is to </w:t>
      </w:r>
      <w:ins w:id="271" w:author="Michael" w:date="2016-09-29T22:13:00Z">
        <w:r w:rsidR="006946A9">
          <w:rPr>
            <w:rFonts w:eastAsia="Times New Roman" w:cs="Times New Roman"/>
            <w:sz w:val="24"/>
            <w:szCs w:val="24"/>
            <w:lang w:eastAsia="en-GB"/>
          </w:rPr>
          <w:t xml:space="preserve">practice with mock interviews, or by </w:t>
        </w:r>
      </w:ins>
      <w:del w:id="272" w:author="Michael" w:date="2016-09-29T22:14:00Z">
        <w:r w:rsidDel="006946A9">
          <w:rPr>
            <w:rFonts w:eastAsia="Times New Roman" w:cs="Times New Roman"/>
            <w:sz w:val="24"/>
            <w:szCs w:val="24"/>
            <w:lang w:eastAsia="en-GB"/>
          </w:rPr>
          <w:delText>search and view</w:delText>
        </w:r>
      </w:del>
      <w:ins w:id="273" w:author="Michael" w:date="2016-09-29T22:14:00Z">
        <w:r w:rsidR="006946A9">
          <w:rPr>
            <w:rFonts w:eastAsia="Times New Roman" w:cs="Times New Roman"/>
            <w:sz w:val="24"/>
            <w:szCs w:val="24"/>
            <w:lang w:eastAsia="en-GB"/>
          </w:rPr>
          <w:t>watching some of the ones available online</w:t>
        </w:r>
      </w:ins>
      <w:del w:id="274" w:author="Michael" w:date="2016-09-29T22:14:00Z">
        <w:r w:rsidDel="006946A9">
          <w:rPr>
            <w:rFonts w:eastAsia="Times New Roman" w:cs="Times New Roman"/>
            <w:sz w:val="24"/>
            <w:szCs w:val="24"/>
            <w:lang w:eastAsia="en-GB"/>
          </w:rPr>
          <w:delText xml:space="preserve"> some mock interviews online or to have mock interviews</w:delText>
        </w:r>
      </w:del>
      <w:r>
        <w:rPr>
          <w:rFonts w:eastAsia="Times New Roman" w:cs="Times New Roman"/>
          <w:sz w:val="24"/>
          <w:szCs w:val="24"/>
          <w:lang w:eastAsia="en-GB"/>
        </w:rPr>
        <w:t>. Try to arrange them with teachers or adults wh</w:t>
      </w:r>
      <w:ins w:id="275" w:author="Michael" w:date="2016-09-29T22:14:00Z">
        <w:r w:rsidR="006946A9">
          <w:rPr>
            <w:rFonts w:eastAsia="Times New Roman" w:cs="Times New Roman"/>
            <w:sz w:val="24"/>
            <w:szCs w:val="24"/>
            <w:lang w:eastAsia="en-GB"/>
          </w:rPr>
          <w:t>o</w:t>
        </w:r>
      </w:ins>
      <w:del w:id="276" w:author="Michael" w:date="2016-09-29T22:14:00Z">
        <w:r w:rsidDel="006946A9">
          <w:rPr>
            <w:rFonts w:eastAsia="Times New Roman" w:cs="Times New Roman"/>
            <w:sz w:val="24"/>
            <w:szCs w:val="24"/>
            <w:lang w:eastAsia="en-GB"/>
          </w:rPr>
          <w:delText>ich</w:delText>
        </w:r>
      </w:del>
      <w:r>
        <w:rPr>
          <w:rFonts w:eastAsia="Times New Roman" w:cs="Times New Roman"/>
          <w:sz w:val="24"/>
          <w:szCs w:val="24"/>
          <w:lang w:eastAsia="en-GB"/>
        </w:rPr>
        <w:t xml:space="preserve"> know about the subject (although they do not need to be experts). If they don’t know what to ask you, search for “</w:t>
      </w:r>
      <w:del w:id="277" w:author="Michael" w:date="2016-09-29T22:14:00Z">
        <w:r w:rsidDel="006946A9">
          <w:rPr>
            <w:rFonts w:eastAsia="Times New Roman" w:cs="Times New Roman"/>
            <w:sz w:val="24"/>
            <w:szCs w:val="24"/>
            <w:lang w:eastAsia="en-GB"/>
          </w:rPr>
          <w:delText>C</w:delText>
        </w:r>
      </w:del>
      <w:ins w:id="278" w:author="Michael" w:date="2016-09-29T22:14:00Z">
        <w:r w:rsidR="006946A9">
          <w:rPr>
            <w:rFonts w:eastAsia="Times New Roman" w:cs="Times New Roman"/>
            <w:sz w:val="24"/>
            <w:szCs w:val="24"/>
            <w:lang w:eastAsia="en-GB"/>
          </w:rPr>
          <w:t>c</w:t>
        </w:r>
      </w:ins>
      <w:r>
        <w:rPr>
          <w:rFonts w:eastAsia="Times New Roman" w:cs="Times New Roman"/>
          <w:sz w:val="24"/>
          <w:szCs w:val="24"/>
          <w:lang w:eastAsia="en-GB"/>
        </w:rPr>
        <w:t>ommon PPE interview questions online</w:t>
      </w:r>
      <w:ins w:id="279" w:author="Michael" w:date="2016-09-29T22:15:00Z">
        <w:r w:rsidR="006946A9">
          <w:rPr>
            <w:rFonts w:eastAsia="Times New Roman" w:cs="Times New Roman"/>
            <w:sz w:val="24"/>
            <w:szCs w:val="24"/>
            <w:lang w:eastAsia="en-GB"/>
          </w:rPr>
          <w:t>”</w:t>
        </w:r>
        <w:r w:rsidR="006946A9">
          <w:rPr>
            <w:rFonts w:eastAsia="Times New Roman" w:cs="Times New Roman"/>
            <w:sz w:val="24"/>
            <w:szCs w:val="24"/>
            <w:lang w:eastAsia="en-GB"/>
          </w:rPr>
          <w:t xml:space="preserve"> and take inspiration from there</w:t>
        </w:r>
      </w:ins>
      <w:del w:id="280" w:author="Michael" w:date="2016-09-29T22:15:00Z">
        <w:r w:rsidDel="006946A9">
          <w:rPr>
            <w:rFonts w:eastAsia="Times New Roman" w:cs="Times New Roman"/>
            <w:sz w:val="24"/>
            <w:szCs w:val="24"/>
            <w:lang w:eastAsia="en-GB"/>
          </w:rPr>
          <w:delText xml:space="preserve">” </w:delText>
        </w:r>
      </w:del>
      <w:del w:id="281" w:author="Michael" w:date="2016-09-29T22:14:00Z">
        <w:r w:rsidDel="006946A9">
          <w:rPr>
            <w:rFonts w:eastAsia="Times New Roman" w:cs="Times New Roman"/>
            <w:sz w:val="24"/>
            <w:szCs w:val="24"/>
            <w:lang w:eastAsia="en-GB"/>
          </w:rPr>
          <w:delText>and you will get many ideas as to what kind of questions are asked</w:delText>
        </w:r>
      </w:del>
      <w:r>
        <w:rPr>
          <w:rFonts w:eastAsia="Times New Roman" w:cs="Times New Roman"/>
          <w:sz w:val="24"/>
          <w:szCs w:val="24"/>
          <w:lang w:eastAsia="en-GB"/>
        </w:rPr>
        <w:t xml:space="preserve">. </w:t>
      </w:r>
    </w:p>
    <w:p w:rsidR="006B4723" w:rsidRDefault="006B4723" w:rsidP="006B4723">
      <w:pPr>
        <w:pStyle w:val="ListParagraph"/>
        <w:spacing w:before="200" w:after="0" w:line="240" w:lineRule="auto"/>
        <w:rPr>
          <w:rFonts w:eastAsia="Times New Roman" w:cs="Times New Roman"/>
          <w:sz w:val="24"/>
          <w:szCs w:val="24"/>
          <w:lang w:eastAsia="en-GB"/>
        </w:rPr>
      </w:pPr>
    </w:p>
    <w:p w:rsidR="007370D7" w:rsidRDefault="006B4723" w:rsidP="007370D7">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Remember interviews are quick (often 10-20 min) so do not spend hours on a single interview as you might get exhausted and </w:t>
      </w:r>
      <w:del w:id="282" w:author="Michael" w:date="2016-09-29T22:15:00Z">
        <w:r w:rsidDel="006946A9">
          <w:rPr>
            <w:rFonts w:eastAsia="Times New Roman" w:cs="Times New Roman"/>
            <w:sz w:val="24"/>
            <w:szCs w:val="24"/>
            <w:lang w:eastAsia="en-GB"/>
          </w:rPr>
          <w:delText xml:space="preserve">very </w:delText>
        </w:r>
      </w:del>
      <w:r>
        <w:rPr>
          <w:rFonts w:eastAsia="Times New Roman" w:cs="Times New Roman"/>
          <w:sz w:val="24"/>
          <w:szCs w:val="24"/>
          <w:lang w:eastAsia="en-GB"/>
        </w:rPr>
        <w:t>stressed</w:t>
      </w:r>
      <w:ins w:id="283" w:author="Michael" w:date="2016-09-29T22:15:00Z">
        <w:r w:rsidR="006946A9">
          <w:rPr>
            <w:rFonts w:eastAsia="Times New Roman" w:cs="Times New Roman"/>
            <w:sz w:val="24"/>
            <w:szCs w:val="24"/>
            <w:lang w:eastAsia="en-GB"/>
          </w:rPr>
          <w:t xml:space="preserve"> </w:t>
        </w:r>
        <w:r w:rsidR="006946A9">
          <w:rPr>
            <w:rFonts w:eastAsia="Times New Roman" w:cs="Times New Roman"/>
            <w:sz w:val="24"/>
            <w:szCs w:val="24"/>
            <w:lang w:eastAsia="en-GB"/>
          </w:rPr>
          <w:t>–</w:t>
        </w:r>
        <w:r w:rsidR="006946A9">
          <w:rPr>
            <w:rFonts w:eastAsia="Times New Roman" w:cs="Times New Roman"/>
            <w:sz w:val="24"/>
            <w:szCs w:val="24"/>
            <w:lang w:eastAsia="en-GB"/>
          </w:rPr>
          <w:t xml:space="preserve"> it</w:t>
        </w:r>
        <w:r w:rsidR="006946A9">
          <w:rPr>
            <w:rFonts w:eastAsia="Times New Roman" w:cs="Times New Roman"/>
            <w:sz w:val="24"/>
            <w:szCs w:val="24"/>
            <w:lang w:eastAsia="en-GB"/>
          </w:rPr>
          <w:t>’</w:t>
        </w:r>
        <w:r w:rsidR="006946A9">
          <w:rPr>
            <w:rFonts w:eastAsia="Times New Roman" w:cs="Times New Roman"/>
            <w:sz w:val="24"/>
            <w:szCs w:val="24"/>
            <w:lang w:eastAsia="en-GB"/>
          </w:rPr>
          <w:t>s better to have shorter, more productive interviews with detailed feedback</w:t>
        </w:r>
      </w:ins>
      <w:r>
        <w:rPr>
          <w:rFonts w:eastAsia="Times New Roman" w:cs="Times New Roman"/>
          <w:sz w:val="24"/>
          <w:szCs w:val="24"/>
          <w:lang w:eastAsia="en-GB"/>
        </w:rPr>
        <w:t xml:space="preserve">. </w:t>
      </w:r>
      <w:ins w:id="284" w:author="Michael" w:date="2016-09-29T22:17:00Z">
        <w:r w:rsidR="006946A9">
          <w:rPr>
            <w:rFonts w:eastAsia="Times New Roman" w:cs="Times New Roman"/>
            <w:sz w:val="24"/>
            <w:szCs w:val="24"/>
            <w:lang w:eastAsia="en-GB"/>
          </w:rPr>
          <w:t xml:space="preserve">At Keble, the last few years have had one interview for Economics and one for Philosophy and Politics combined. </w:t>
        </w:r>
      </w:ins>
      <w:r>
        <w:rPr>
          <w:rFonts w:eastAsia="Times New Roman" w:cs="Times New Roman"/>
          <w:sz w:val="24"/>
          <w:szCs w:val="24"/>
          <w:lang w:eastAsia="en-GB"/>
        </w:rPr>
        <w:t>If possible</w:t>
      </w:r>
      <w:ins w:id="285" w:author="Michael" w:date="2016-09-29T22:18:00Z">
        <w:r w:rsidR="006946A9">
          <w:rPr>
            <w:rFonts w:eastAsia="Times New Roman" w:cs="Times New Roman"/>
            <w:sz w:val="24"/>
            <w:szCs w:val="24"/>
            <w:lang w:eastAsia="en-GB"/>
          </w:rPr>
          <w:t>, though, try to</w:t>
        </w:r>
      </w:ins>
      <w:r>
        <w:rPr>
          <w:rFonts w:eastAsia="Times New Roman" w:cs="Times New Roman"/>
          <w:sz w:val="24"/>
          <w:szCs w:val="24"/>
          <w:lang w:eastAsia="en-GB"/>
        </w:rPr>
        <w:t xml:space="preserve"> have at least one mock interview for </w:t>
      </w:r>
      <w:del w:id="286" w:author="Michael" w:date="2016-09-29T22:16:00Z">
        <w:r w:rsidDel="006946A9">
          <w:rPr>
            <w:rFonts w:eastAsia="Times New Roman" w:cs="Times New Roman"/>
            <w:sz w:val="24"/>
            <w:szCs w:val="24"/>
            <w:lang w:eastAsia="en-GB"/>
          </w:rPr>
          <w:delText>all three</w:delText>
        </w:r>
      </w:del>
      <w:ins w:id="287" w:author="Michael" w:date="2016-09-29T22:16:00Z">
        <w:r w:rsidR="006946A9">
          <w:rPr>
            <w:rFonts w:eastAsia="Times New Roman" w:cs="Times New Roman"/>
            <w:sz w:val="24"/>
            <w:szCs w:val="24"/>
            <w:lang w:eastAsia="en-GB"/>
          </w:rPr>
          <w:t>each</w:t>
        </w:r>
      </w:ins>
      <w:r>
        <w:rPr>
          <w:rFonts w:eastAsia="Times New Roman" w:cs="Times New Roman"/>
          <w:sz w:val="24"/>
          <w:szCs w:val="24"/>
          <w:lang w:eastAsia="en-GB"/>
        </w:rPr>
        <w:t xml:space="preserve"> subject</w:t>
      </w:r>
      <w:del w:id="288" w:author="Michael" w:date="2016-09-29T22:16:00Z">
        <w:r w:rsidDel="006946A9">
          <w:rPr>
            <w:rFonts w:eastAsia="Times New Roman" w:cs="Times New Roman"/>
            <w:sz w:val="24"/>
            <w:szCs w:val="24"/>
            <w:lang w:eastAsia="en-GB"/>
          </w:rPr>
          <w:delText>s</w:delText>
        </w:r>
      </w:del>
      <w:r>
        <w:rPr>
          <w:rFonts w:eastAsia="Times New Roman" w:cs="Times New Roman"/>
          <w:sz w:val="24"/>
          <w:szCs w:val="24"/>
          <w:lang w:eastAsia="en-GB"/>
        </w:rPr>
        <w:t xml:space="preserve"> (Politics Philosophy and Economics)</w:t>
      </w:r>
      <w:del w:id="289" w:author="Michael" w:date="2016-09-29T22:16:00Z">
        <w:r w:rsidDel="006946A9">
          <w:rPr>
            <w:rFonts w:eastAsia="Times New Roman" w:cs="Times New Roman"/>
            <w:sz w:val="24"/>
            <w:szCs w:val="24"/>
            <w:lang w:eastAsia="en-GB"/>
          </w:rPr>
          <w:delText>,</w:delText>
        </w:r>
      </w:del>
      <w:r>
        <w:rPr>
          <w:rFonts w:eastAsia="Times New Roman" w:cs="Times New Roman"/>
          <w:sz w:val="24"/>
          <w:szCs w:val="24"/>
          <w:lang w:eastAsia="en-GB"/>
        </w:rPr>
        <w:t xml:space="preserve"> or</w:t>
      </w:r>
      <w:ins w:id="290" w:author="Michael" w:date="2016-09-29T22:16:00Z">
        <w:r w:rsidR="006946A9">
          <w:rPr>
            <w:rFonts w:eastAsia="Times New Roman" w:cs="Times New Roman"/>
            <w:sz w:val="24"/>
            <w:szCs w:val="24"/>
            <w:lang w:eastAsia="en-GB"/>
          </w:rPr>
          <w:t>,</w:t>
        </w:r>
      </w:ins>
      <w:r>
        <w:rPr>
          <w:rFonts w:eastAsia="Times New Roman" w:cs="Times New Roman"/>
          <w:sz w:val="24"/>
          <w:szCs w:val="24"/>
          <w:lang w:eastAsia="en-GB"/>
        </w:rPr>
        <w:t xml:space="preserve"> alternatively, have a single longer interview for all three.</w:t>
      </w:r>
    </w:p>
    <w:p w:rsidR="007370D7" w:rsidRPr="007370D7" w:rsidRDefault="007370D7" w:rsidP="007370D7">
      <w:pPr>
        <w:spacing w:before="200" w:after="0" w:line="240" w:lineRule="auto"/>
        <w:rPr>
          <w:rFonts w:eastAsia="Times New Roman" w:cs="Times New Roman"/>
          <w:sz w:val="24"/>
          <w:szCs w:val="24"/>
          <w:lang w:eastAsia="en-GB"/>
        </w:rPr>
      </w:pPr>
    </w:p>
    <w:p w:rsidR="007370D7" w:rsidRPr="007370D7" w:rsidRDefault="006B4723" w:rsidP="007370D7">
      <w:pPr>
        <w:pStyle w:val="ListParagraph"/>
        <w:numPr>
          <w:ilvl w:val="0"/>
          <w:numId w:val="1"/>
        </w:numPr>
        <w:spacing w:before="200" w:after="0" w:line="240" w:lineRule="auto"/>
        <w:rPr>
          <w:rFonts w:eastAsia="Times New Roman" w:cs="Times New Roman"/>
          <w:sz w:val="24"/>
          <w:szCs w:val="24"/>
          <w:lang w:eastAsia="en-GB"/>
        </w:rPr>
      </w:pPr>
      <w:r w:rsidRPr="007370D7">
        <w:rPr>
          <w:rFonts w:eastAsia="Times New Roman" w:cs="Times New Roman"/>
          <w:sz w:val="24"/>
          <w:szCs w:val="24"/>
          <w:lang w:eastAsia="en-GB"/>
        </w:rPr>
        <w:t>Having mock interviews can help you overcome the fear and stress related to them and to help you get familiar with timings and with the format of an interview – it is basically a long back-and-forth chat about arguments. You will get asked a question, for which you’ll form an argument (a response) and then the interviewer will question the assumptions, problems</w:t>
      </w:r>
      <w:ins w:id="291" w:author="Michael" w:date="2016-09-29T22:16:00Z">
        <w:r w:rsidR="006946A9">
          <w:rPr>
            <w:rFonts w:eastAsia="Times New Roman" w:cs="Times New Roman"/>
            <w:sz w:val="24"/>
            <w:szCs w:val="24"/>
            <w:lang w:eastAsia="en-GB"/>
          </w:rPr>
          <w:t>,</w:t>
        </w:r>
      </w:ins>
      <w:r w:rsidRPr="007370D7">
        <w:rPr>
          <w:rFonts w:eastAsia="Times New Roman" w:cs="Times New Roman"/>
          <w:sz w:val="24"/>
          <w:szCs w:val="24"/>
          <w:lang w:eastAsia="en-GB"/>
        </w:rPr>
        <w:t xml:space="preserve"> and criticisms of your answer</w:t>
      </w:r>
      <w:r w:rsidR="007370D7" w:rsidRPr="007370D7">
        <w:rPr>
          <w:rFonts w:eastAsia="Times New Roman" w:cs="Times New Roman"/>
          <w:sz w:val="24"/>
          <w:szCs w:val="24"/>
          <w:lang w:eastAsia="en-GB"/>
        </w:rPr>
        <w:t xml:space="preserve"> to help you be clearer about your response</w:t>
      </w:r>
      <w:r w:rsidRPr="007370D7">
        <w:rPr>
          <w:rFonts w:eastAsia="Times New Roman" w:cs="Times New Roman"/>
          <w:sz w:val="24"/>
          <w:szCs w:val="24"/>
          <w:lang w:eastAsia="en-GB"/>
        </w:rPr>
        <w:t xml:space="preserve">. </w:t>
      </w:r>
      <w:r w:rsidR="007370D7" w:rsidRPr="007370D7">
        <w:rPr>
          <w:rFonts w:eastAsia="Times New Roman" w:cs="Times New Roman"/>
          <w:sz w:val="24"/>
          <w:szCs w:val="24"/>
          <w:lang w:eastAsia="en-GB"/>
        </w:rPr>
        <w:t xml:space="preserve">You can change a particular answer as the discussion progresses, but make sure you have reasons for doing so: don’t simply change from “Yes” to “No” because the interviewer points out a problem with “Yes”; you can argue against their comment and maintain your position. Most questions do NOT have a ‘correct’ answer, so don’t try to guess what the interviewers want, their job is </w:t>
      </w:r>
      <w:r w:rsidR="007370D7">
        <w:rPr>
          <w:rFonts w:eastAsia="Times New Roman" w:cs="Times New Roman"/>
          <w:sz w:val="24"/>
          <w:szCs w:val="24"/>
          <w:lang w:eastAsia="en-GB"/>
        </w:rPr>
        <w:t xml:space="preserve">only </w:t>
      </w:r>
      <w:r w:rsidR="007370D7" w:rsidRPr="007370D7">
        <w:rPr>
          <w:rFonts w:eastAsia="Times New Roman" w:cs="Times New Roman"/>
          <w:sz w:val="24"/>
          <w:szCs w:val="24"/>
          <w:lang w:eastAsia="en-GB"/>
        </w:rPr>
        <w:t xml:space="preserve">to prod you and see how you argue and contest criticisms.  </w:t>
      </w:r>
      <w:r w:rsidR="007370D7">
        <w:rPr>
          <w:rFonts w:eastAsia="Times New Roman" w:cs="Times New Roman"/>
          <w:sz w:val="24"/>
          <w:szCs w:val="24"/>
          <w:lang w:eastAsia="en-GB"/>
        </w:rPr>
        <w:br/>
      </w:r>
    </w:p>
    <w:p w:rsidR="007370D7" w:rsidRDefault="007370D7" w:rsidP="007370D7">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For Politics and Philosophy, most questions will be about a popular topic in the fields For example, for Philosophy they might ask you about the Mind/Body problem, the Personal Identity problem, problems with Truth and Knowledge and others.</w:t>
      </w:r>
      <w:r>
        <w:rPr>
          <w:rFonts w:eastAsia="Times New Roman" w:cs="Times New Roman"/>
          <w:sz w:val="24"/>
          <w:szCs w:val="24"/>
          <w:lang w:eastAsia="en-GB"/>
        </w:rPr>
        <w:br/>
        <w:t>Questions include: “ A</w:t>
      </w:r>
      <w:r w:rsidRPr="007370D7">
        <w:rPr>
          <w:rFonts w:eastAsia="Times New Roman" w:cs="Times New Roman"/>
          <w:sz w:val="24"/>
          <w:szCs w:val="24"/>
          <w:lang w:eastAsia="en-GB"/>
        </w:rPr>
        <w:t>re you the same person you were when you were 5 years old?</w:t>
      </w:r>
      <w:r>
        <w:rPr>
          <w:rFonts w:eastAsia="Times New Roman" w:cs="Times New Roman"/>
          <w:sz w:val="24"/>
          <w:szCs w:val="24"/>
          <w:lang w:eastAsia="en-GB"/>
        </w:rPr>
        <w:t xml:space="preserve"> What does it mean for knowledge to be a justified true belief? What is the difference between History and Physics? “</w:t>
      </w:r>
      <w:r>
        <w:rPr>
          <w:rFonts w:eastAsia="Times New Roman" w:cs="Times New Roman"/>
          <w:sz w:val="24"/>
          <w:szCs w:val="24"/>
          <w:lang w:eastAsia="en-GB"/>
        </w:rPr>
        <w:br/>
        <w:t>For Politics, they are usually based on theoretical topics, such as the governments role and influence in society.</w:t>
      </w:r>
    </w:p>
    <w:p w:rsidR="004B5A26" w:rsidRDefault="007370D7" w:rsidP="004B5A26">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Questions might be: “Should we put in prison people who don’t pay their taxes? Should the US government impose a scheme to give retributions to the descendants of African-American slaves? Should the government </w:t>
      </w:r>
      <w:r w:rsidR="004B5A26">
        <w:rPr>
          <w:rFonts w:eastAsia="Times New Roman" w:cs="Times New Roman"/>
          <w:sz w:val="24"/>
          <w:szCs w:val="24"/>
          <w:lang w:eastAsia="en-GB"/>
        </w:rPr>
        <w:t xml:space="preserve">be responsible for regulating obesity? “ </w:t>
      </w:r>
      <w:r w:rsidR="004B5A26">
        <w:rPr>
          <w:rFonts w:eastAsia="Times New Roman" w:cs="Times New Roman"/>
          <w:sz w:val="24"/>
          <w:szCs w:val="24"/>
          <w:lang w:eastAsia="en-GB"/>
        </w:rPr>
        <w:br/>
        <w:t xml:space="preserve">However, you might also be asked about an area of personal preference or a recent news topic. </w:t>
      </w:r>
      <w:r w:rsidR="004B5A26">
        <w:rPr>
          <w:rFonts w:eastAsia="Times New Roman" w:cs="Times New Roman"/>
          <w:sz w:val="24"/>
          <w:szCs w:val="24"/>
          <w:lang w:eastAsia="en-GB"/>
        </w:rPr>
        <w:br/>
      </w:r>
    </w:p>
    <w:p w:rsidR="004B5A26" w:rsidRPr="004B5A26" w:rsidRDefault="004B5A26" w:rsidP="004B5A26">
      <w:pPr>
        <w:pStyle w:val="ListParagraph"/>
        <w:numPr>
          <w:ilvl w:val="0"/>
          <w:numId w:val="1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For Economics, they will usually set you a Game Theory-style problem, and get you to talk through your reasoning and answers. Google and research some common examples of game theory to familiarize yourself with them. </w:t>
      </w:r>
    </w:p>
    <w:p w:rsidR="006B4723" w:rsidRDefault="006B4723" w:rsidP="00493CFE">
      <w:pPr>
        <w:spacing w:before="200" w:after="0" w:line="240" w:lineRule="auto"/>
        <w:ind w:left="-15"/>
        <w:outlineLvl w:val="0"/>
        <w:rPr>
          <w:rFonts w:eastAsia="Times New Roman" w:cs="Times New Roman"/>
          <w:b/>
          <w:bCs/>
          <w:color w:val="000000"/>
          <w:kern w:val="36"/>
          <w:sz w:val="32"/>
          <w:szCs w:val="32"/>
          <w:lang w:eastAsia="en-GB"/>
        </w:rPr>
      </w:pPr>
    </w:p>
    <w:p w:rsidR="00493CFE" w:rsidRPr="00493CFE" w:rsidRDefault="00154DC2" w:rsidP="00493CFE">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Interview</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DB1859" w:rsidRDefault="00DB1859" w:rsidP="00DB1859">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Most colleges will give you two interviews, with different tutors, these may be on the same day or spread across a period of time- you’ll be given a room to stay in for the duration of your stay. </w:t>
      </w:r>
      <w:r>
        <w:rPr>
          <w:rFonts w:eastAsia="Times New Roman" w:cs="Times New Roman"/>
          <w:sz w:val="24"/>
          <w:szCs w:val="24"/>
          <w:lang w:eastAsia="en-GB"/>
        </w:rPr>
        <w:t xml:space="preserve">There will be information points, usually in the colleges’ Junior Common Room (lists of interviews with time and place) and helping students that are there to make sure you know where you need to be and when. </w:t>
      </w:r>
      <w:r>
        <w:rPr>
          <w:rFonts w:eastAsia="Times New Roman" w:cs="Times New Roman"/>
          <w:sz w:val="24"/>
          <w:szCs w:val="24"/>
          <w:lang w:eastAsia="en-GB"/>
        </w:rPr>
        <w:br/>
      </w:r>
    </w:p>
    <w:p w:rsidR="009B6A5D" w:rsidRPr="00DB1859" w:rsidRDefault="00DB1859" w:rsidP="00DB1859">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You might </w:t>
      </w:r>
      <w:r w:rsidR="00154DC2" w:rsidRPr="00154DC2">
        <w:rPr>
          <w:rFonts w:eastAsia="Times New Roman" w:cs="Times New Roman"/>
          <w:sz w:val="24"/>
          <w:szCs w:val="24"/>
          <w:lang w:eastAsia="en-GB"/>
        </w:rPr>
        <w:t>be interviewed at two colleges</w:t>
      </w:r>
      <w:r>
        <w:rPr>
          <w:rFonts w:eastAsia="Times New Roman" w:cs="Times New Roman"/>
          <w:sz w:val="24"/>
          <w:szCs w:val="24"/>
          <w:lang w:eastAsia="en-GB"/>
        </w:rPr>
        <w:t xml:space="preserve"> (referred to as “pooling”). This happens randomly and students are asked (on the 2</w:t>
      </w:r>
      <w:r w:rsidRPr="00DB1859">
        <w:rPr>
          <w:rFonts w:eastAsia="Times New Roman" w:cs="Times New Roman"/>
          <w:sz w:val="24"/>
          <w:szCs w:val="24"/>
          <w:vertAlign w:val="superscript"/>
          <w:lang w:eastAsia="en-GB"/>
        </w:rPr>
        <w:t>nd</w:t>
      </w:r>
      <w:r>
        <w:rPr>
          <w:rFonts w:eastAsia="Times New Roman" w:cs="Times New Roman"/>
          <w:sz w:val="24"/>
          <w:szCs w:val="24"/>
          <w:lang w:eastAsia="en-GB"/>
        </w:rPr>
        <w:t xml:space="preserve"> or 3</w:t>
      </w:r>
      <w:r w:rsidRPr="00DB1859">
        <w:rPr>
          <w:rFonts w:eastAsia="Times New Roman" w:cs="Times New Roman"/>
          <w:sz w:val="24"/>
          <w:szCs w:val="24"/>
          <w:vertAlign w:val="superscript"/>
          <w:lang w:eastAsia="en-GB"/>
        </w:rPr>
        <w:t>rd</w:t>
      </w:r>
      <w:r>
        <w:rPr>
          <w:rFonts w:eastAsia="Times New Roman" w:cs="Times New Roman"/>
          <w:sz w:val="24"/>
          <w:szCs w:val="24"/>
          <w:lang w:eastAsia="en-GB"/>
        </w:rPr>
        <w:t xml:space="preserve"> day) to go to an interview in another college. This doesn’t mean anything (or at least no one knows): you can get pooled and still get accepted at your first-choice college, you can get pooled and be </w:t>
      </w:r>
      <w:r>
        <w:rPr>
          <w:rFonts w:eastAsia="Times New Roman" w:cs="Times New Roman"/>
          <w:sz w:val="24"/>
          <w:szCs w:val="24"/>
          <w:lang w:eastAsia="en-GB"/>
        </w:rPr>
        <w:lastRenderedPageBreak/>
        <w:t xml:space="preserve">accepted at that second college, or you can get pooled and still not get accepted. </w:t>
      </w:r>
      <w:r>
        <w:rPr>
          <w:rFonts w:eastAsia="Times New Roman" w:cs="Times New Roman"/>
          <w:sz w:val="24"/>
          <w:szCs w:val="24"/>
          <w:lang w:eastAsia="en-GB"/>
        </w:rPr>
        <w:br/>
      </w: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For the interview make sure you go over your personal statement and ensure you’re up to date with everything you said you have read/enjoy, you can expect tutors to pick out very random points from your personal statement and make you elaborate on them. </w:t>
      </w:r>
      <w:r w:rsidR="00EA0839">
        <w:rPr>
          <w:rFonts w:eastAsia="Times New Roman" w:cs="Times New Roman"/>
          <w:sz w:val="24"/>
          <w:szCs w:val="24"/>
          <w:lang w:eastAsia="en-GB"/>
        </w:rPr>
        <w:t xml:space="preserve">Also be prepared to talk about the subjects you are currently taking in school, as this is also a common topic or question from interviewers. </w:t>
      </w:r>
    </w:p>
    <w:p w:rsidR="00EA0839" w:rsidRDefault="00EA0839" w:rsidP="00EA0839">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Another good thing to prepare is an area of interest for each subject, this will help you answer generic questions such as: “Why PPE?” or “What area of Politics interests you?” or “Why is Economics important to you?” </w:t>
      </w:r>
    </w:p>
    <w:p w:rsidR="009B6A5D" w:rsidRDefault="00EA0839" w:rsidP="00EA0839">
      <w:pPr>
        <w:pStyle w:val="ListParagraph"/>
        <w:spacing w:before="200" w:after="0" w:line="240" w:lineRule="auto"/>
        <w:rPr>
          <w:rFonts w:eastAsia="Times New Roman" w:cs="Times New Roman"/>
          <w:sz w:val="24"/>
          <w:szCs w:val="24"/>
          <w:lang w:eastAsia="en-GB"/>
        </w:rPr>
      </w:pPr>
      <w:r w:rsidRPr="00EA0839">
        <w:rPr>
          <w:rFonts w:eastAsia="Times New Roman" w:cs="Times New Roman"/>
          <w:sz w:val="24"/>
          <w:szCs w:val="24"/>
          <w:lang w:eastAsia="en-GB"/>
        </w:rPr>
        <w:t>Other than that, you can’t really prepare for what they will ask you in an interview. Remember it is not a test of existing knowledge</w:t>
      </w:r>
      <w:r>
        <w:rPr>
          <w:rFonts w:eastAsia="Times New Roman" w:cs="Times New Roman"/>
          <w:sz w:val="24"/>
          <w:szCs w:val="24"/>
          <w:lang w:eastAsia="en-GB"/>
        </w:rPr>
        <w:t xml:space="preserve"> but more an assessment of how you think and discuss. Be sure to present your arguments clearly and calmly, be prepared to respond to problems and criticisms of your arguments. </w:t>
      </w:r>
    </w:p>
    <w:p w:rsidR="00EA0839" w:rsidRPr="00EA0839" w:rsidRDefault="00EA0839" w:rsidP="00EA0839">
      <w:pPr>
        <w:pStyle w:val="ListParagraph"/>
        <w:spacing w:before="200" w:after="0" w:line="240" w:lineRule="auto"/>
        <w:rPr>
          <w:rFonts w:eastAsia="Times New Roman" w:cs="Times New Roman"/>
          <w:sz w:val="24"/>
          <w:szCs w:val="24"/>
          <w:lang w:eastAsia="en-GB"/>
        </w:rPr>
      </w:pPr>
    </w:p>
    <w:p w:rsidR="00C26DCC" w:rsidRDefault="00C26DCC" w:rsidP="00154DC2">
      <w:pPr>
        <w:pStyle w:val="ListParagraph"/>
        <w:numPr>
          <w:ilvl w:val="0"/>
          <w:numId w:val="1"/>
        </w:numPr>
        <w:spacing w:before="200" w:after="0" w:line="240" w:lineRule="auto"/>
        <w:rPr>
          <w:ins w:id="292" w:author="Michael" w:date="2016-09-29T23:42:00Z"/>
          <w:rFonts w:eastAsia="Times New Roman" w:cs="Times New Roman"/>
          <w:sz w:val="24"/>
          <w:szCs w:val="24"/>
          <w:lang w:eastAsia="en-GB"/>
        </w:rPr>
      </w:pPr>
      <w:ins w:id="293" w:author="Michael" w:date="2016-09-29T23:41:00Z">
        <w:r>
          <w:rPr>
            <w:rFonts w:eastAsia="Times New Roman" w:cs="Times New Roman"/>
            <w:sz w:val="24"/>
            <w:szCs w:val="24"/>
            <w:lang w:eastAsia="en-GB"/>
          </w:rPr>
          <w:t>T</w:t>
        </w:r>
      </w:ins>
      <w:ins w:id="294" w:author="Michael" w:date="2016-09-29T23:40:00Z">
        <w:r w:rsidRPr="00C26DCC">
          <w:rPr>
            <w:rFonts w:eastAsia="Times New Roman" w:cs="Times New Roman"/>
            <w:sz w:val="24"/>
            <w:szCs w:val="24"/>
            <w:lang w:eastAsia="en-GB"/>
          </w:rPr>
          <w:t>ry to give a balanced view of every question, talking about the merits of each side and then deciding on your answer, rather than launching into a piece of rhetoric that dismisses one side entirely</w:t>
        </w:r>
      </w:ins>
      <w:ins w:id="295" w:author="Michael" w:date="2016-09-29T23:42:00Z">
        <w:r>
          <w:t>.</w:t>
        </w:r>
      </w:ins>
    </w:p>
    <w:p w:rsidR="00C26DCC" w:rsidRDefault="00C26DCC" w:rsidP="00C26DCC">
      <w:pPr>
        <w:pStyle w:val="ListParagraph"/>
        <w:spacing w:before="200" w:after="0" w:line="240" w:lineRule="auto"/>
        <w:rPr>
          <w:ins w:id="296" w:author="Michael" w:date="2016-09-29T23:42:00Z"/>
          <w:rFonts w:eastAsia="Times New Roman" w:cs="Times New Roman"/>
          <w:sz w:val="24"/>
          <w:szCs w:val="24"/>
          <w:lang w:eastAsia="en-GB"/>
        </w:rPr>
        <w:pPrChange w:id="297" w:author="Michael" w:date="2016-09-29T23:42:00Z">
          <w:pPr>
            <w:pStyle w:val="ListParagraph"/>
            <w:numPr>
              <w:numId w:val="1"/>
            </w:numPr>
            <w:spacing w:before="200" w:after="0" w:line="240" w:lineRule="auto"/>
            <w:ind w:hanging="360"/>
          </w:pPr>
        </w:pPrChange>
      </w:pPr>
    </w:p>
    <w:p w:rsidR="00C26DCC" w:rsidRDefault="00C26DCC" w:rsidP="00154DC2">
      <w:pPr>
        <w:pStyle w:val="ListParagraph"/>
        <w:numPr>
          <w:ilvl w:val="0"/>
          <w:numId w:val="1"/>
        </w:numPr>
        <w:spacing w:before="200" w:after="0" w:line="240" w:lineRule="auto"/>
        <w:rPr>
          <w:ins w:id="298" w:author="Michael" w:date="2016-09-29T23:40:00Z"/>
          <w:rFonts w:eastAsia="Times New Roman" w:cs="Times New Roman"/>
          <w:sz w:val="24"/>
          <w:szCs w:val="24"/>
          <w:lang w:eastAsia="en-GB"/>
        </w:rPr>
      </w:pPr>
      <w:ins w:id="299" w:author="Michael" w:date="2016-09-29T23:42:00Z">
        <w:r>
          <w:rPr>
            <w:rFonts w:eastAsia="Times New Roman" w:cs="Times New Roman"/>
            <w:sz w:val="24"/>
            <w:szCs w:val="24"/>
            <w:lang w:eastAsia="en-GB"/>
          </w:rPr>
          <w:t>M</w:t>
        </w:r>
        <w:r w:rsidRPr="00C26DCC">
          <w:rPr>
            <w:rFonts w:eastAsia="Times New Roman" w:cs="Times New Roman"/>
            <w:sz w:val="24"/>
            <w:szCs w:val="24"/>
            <w:lang w:eastAsia="en-GB"/>
          </w:rPr>
          <w:t xml:space="preserve">ake sure to think out loud if you can - sitting in silence for a few seconds isn't terrible, but </w:t>
        </w:r>
        <w:r>
          <w:rPr>
            <w:rFonts w:eastAsia="Times New Roman" w:cs="Times New Roman"/>
            <w:sz w:val="24"/>
            <w:szCs w:val="24"/>
            <w:lang w:eastAsia="en-GB"/>
          </w:rPr>
          <w:t>do try to describe</w:t>
        </w:r>
        <w:r w:rsidRPr="00C26DCC">
          <w:rPr>
            <w:rFonts w:eastAsia="Times New Roman" w:cs="Times New Roman"/>
            <w:sz w:val="24"/>
            <w:szCs w:val="24"/>
            <w:lang w:eastAsia="en-GB"/>
          </w:rPr>
          <w:t xml:space="preserve"> your thought processes whenever you can</w:t>
        </w:r>
        <w:r>
          <w:rPr>
            <w:rFonts w:eastAsia="Times New Roman" w:cs="Times New Roman"/>
            <w:sz w:val="24"/>
            <w:szCs w:val="24"/>
            <w:lang w:eastAsia="en-GB"/>
          </w:rPr>
          <w:t>.</w:t>
        </w:r>
      </w:ins>
    </w:p>
    <w:p w:rsidR="00C26DCC" w:rsidRDefault="00C26DCC" w:rsidP="00C26DCC">
      <w:pPr>
        <w:pStyle w:val="ListParagraph"/>
        <w:spacing w:before="200" w:after="0" w:line="240" w:lineRule="auto"/>
        <w:rPr>
          <w:ins w:id="300" w:author="Michael" w:date="2016-09-29T23:40:00Z"/>
          <w:rFonts w:eastAsia="Times New Roman" w:cs="Times New Roman"/>
          <w:sz w:val="24"/>
          <w:szCs w:val="24"/>
          <w:lang w:eastAsia="en-GB"/>
        </w:rPr>
        <w:pPrChange w:id="301" w:author="Michael" w:date="2016-09-29T23:41:00Z">
          <w:pPr>
            <w:pStyle w:val="ListParagraph"/>
            <w:numPr>
              <w:numId w:val="1"/>
            </w:numPr>
            <w:spacing w:before="200" w:after="0" w:line="240" w:lineRule="auto"/>
            <w:ind w:hanging="360"/>
          </w:pPr>
        </w:pPrChange>
      </w:pPr>
    </w:p>
    <w:p w:rsidR="00EA0839" w:rsidRDefault="00EA0839"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Don’t be afraid to ask questions or </w:t>
      </w:r>
      <w:ins w:id="302" w:author="Michael" w:date="2016-09-29T22:21:00Z">
        <w:r w:rsidR="006946A9">
          <w:rPr>
            <w:rFonts w:eastAsia="Times New Roman" w:cs="Times New Roman"/>
            <w:sz w:val="24"/>
            <w:szCs w:val="24"/>
            <w:lang w:eastAsia="en-GB"/>
          </w:rPr>
          <w:t xml:space="preserve">seek </w:t>
        </w:r>
      </w:ins>
      <w:r>
        <w:rPr>
          <w:rFonts w:eastAsia="Times New Roman" w:cs="Times New Roman"/>
          <w:sz w:val="24"/>
          <w:szCs w:val="24"/>
          <w:lang w:eastAsia="en-GB"/>
        </w:rPr>
        <w:t xml:space="preserve">clarifications! You do not need to answer immediately after the interviewer asks a question. It is much better to take your time, think it over, form an argument, and if needed, ask relevant questions about the context before you answer. </w:t>
      </w:r>
      <w:r>
        <w:rPr>
          <w:rFonts w:eastAsia="Times New Roman" w:cs="Times New Roman"/>
          <w:sz w:val="24"/>
          <w:szCs w:val="24"/>
          <w:lang w:eastAsia="en-GB"/>
        </w:rPr>
        <w:br/>
        <w:t>Also, do not be afraid to say “I’m stuck” or “I don’t know” – the interviewers aren’t out to get you, they don’t want to see you fail</w:t>
      </w:r>
      <w:ins w:id="303" w:author="Michael" w:date="2016-09-29T22:22:00Z">
        <w:r w:rsidR="006946A9">
          <w:rPr>
            <w:rFonts w:eastAsia="Times New Roman" w:cs="Times New Roman"/>
            <w:sz w:val="24"/>
            <w:szCs w:val="24"/>
            <w:lang w:eastAsia="en-GB"/>
          </w:rPr>
          <w:t xml:space="preserve">. If </w:t>
        </w:r>
      </w:ins>
      <w:del w:id="304" w:author="Michael" w:date="2016-09-29T22:21:00Z">
        <w:r w:rsidDel="006946A9">
          <w:rPr>
            <w:rFonts w:eastAsia="Times New Roman" w:cs="Times New Roman"/>
            <w:sz w:val="24"/>
            <w:szCs w:val="24"/>
            <w:lang w:eastAsia="en-GB"/>
          </w:rPr>
          <w:delText xml:space="preserve"> – if </w:delText>
        </w:r>
      </w:del>
      <w:r>
        <w:rPr>
          <w:rFonts w:eastAsia="Times New Roman" w:cs="Times New Roman"/>
          <w:sz w:val="24"/>
          <w:szCs w:val="24"/>
          <w:lang w:eastAsia="en-GB"/>
        </w:rPr>
        <w:t xml:space="preserve">you simply tell them you don’t understand something or you’re not following they will do their best to rephrase the question or give you a clue. It is much better to admit you’re having trouble than to try to answer a question with nonsense or made-up things (they’re professionals, they’ll see right through you!). </w:t>
      </w:r>
    </w:p>
    <w:p w:rsidR="00EA0839" w:rsidRDefault="00EA0839" w:rsidP="00EA0839">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 the day, many candidates may be dressed in quite a relaxed manner, as Oxford encourages applicants to dress comfortably</w:t>
      </w:r>
      <w:del w:id="305" w:author="Michael" w:date="2016-09-29T22:59:00Z">
        <w:r w:rsidRPr="00154DC2" w:rsidDel="00E26774">
          <w:rPr>
            <w:rFonts w:eastAsia="Times New Roman" w:cs="Times New Roman"/>
            <w:sz w:val="24"/>
            <w:szCs w:val="24"/>
            <w:lang w:eastAsia="en-GB"/>
          </w:rPr>
          <w:delText>,</w:delText>
        </w:r>
      </w:del>
      <w:ins w:id="306" w:author="Michael" w:date="2016-09-29T23:00:00Z">
        <w:r w:rsidR="00E26774">
          <w:rPr>
            <w:rFonts w:eastAsia="Times New Roman" w:cs="Times New Roman"/>
            <w:sz w:val="24"/>
            <w:szCs w:val="24"/>
            <w:lang w:eastAsia="en-GB"/>
          </w:rPr>
          <w:t>.</w:t>
        </w:r>
      </w:ins>
      <w:r w:rsidRPr="00154DC2">
        <w:rPr>
          <w:rFonts w:eastAsia="Times New Roman" w:cs="Times New Roman"/>
          <w:sz w:val="24"/>
          <w:szCs w:val="24"/>
          <w:lang w:eastAsia="en-GB"/>
        </w:rPr>
        <w:t xml:space="preserve"> </w:t>
      </w:r>
      <w:ins w:id="307" w:author="Michael" w:date="2016-09-29T23:00:00Z">
        <w:r w:rsidR="00E26774">
          <w:rPr>
            <w:rFonts w:eastAsia="Times New Roman" w:cs="Times New Roman"/>
            <w:sz w:val="24"/>
            <w:szCs w:val="24"/>
            <w:lang w:eastAsia="en-GB"/>
          </w:rPr>
          <w:t>H</w:t>
        </w:r>
      </w:ins>
      <w:del w:id="308" w:author="Michael" w:date="2016-09-29T23:00:00Z">
        <w:r w:rsidRPr="00154DC2" w:rsidDel="00E26774">
          <w:rPr>
            <w:rFonts w:eastAsia="Times New Roman" w:cs="Times New Roman"/>
            <w:sz w:val="24"/>
            <w:szCs w:val="24"/>
            <w:lang w:eastAsia="en-GB"/>
          </w:rPr>
          <w:delText>h</w:delText>
        </w:r>
      </w:del>
      <w:r w:rsidRPr="00154DC2">
        <w:rPr>
          <w:rFonts w:eastAsia="Times New Roman" w:cs="Times New Roman"/>
          <w:sz w:val="24"/>
          <w:szCs w:val="24"/>
          <w:lang w:eastAsia="en-GB"/>
        </w:rPr>
        <w:t>owever</w:t>
      </w:r>
      <w:r w:rsidR="00EA0839">
        <w:rPr>
          <w:rFonts w:eastAsia="Times New Roman" w:cs="Times New Roman"/>
          <w:sz w:val="24"/>
          <w:szCs w:val="24"/>
          <w:lang w:eastAsia="en-GB"/>
        </w:rPr>
        <w:t>, you can also dress smartly,</w:t>
      </w:r>
      <w:ins w:id="309" w:author="Michael" w:date="2016-09-29T23:00:00Z">
        <w:r w:rsidR="00E26774">
          <w:rPr>
            <w:rFonts w:eastAsia="Times New Roman" w:cs="Times New Roman"/>
            <w:sz w:val="24"/>
            <w:szCs w:val="24"/>
            <w:lang w:eastAsia="en-GB"/>
          </w:rPr>
          <w:t xml:space="preserve"> and</w:t>
        </w:r>
      </w:ins>
      <w:r w:rsidR="00EA0839">
        <w:rPr>
          <w:rFonts w:eastAsia="Times New Roman" w:cs="Times New Roman"/>
          <w:sz w:val="24"/>
          <w:szCs w:val="24"/>
          <w:lang w:eastAsia="en-GB"/>
        </w:rPr>
        <w:t xml:space="preserve"> </w:t>
      </w:r>
      <w:r w:rsidRPr="00154DC2">
        <w:rPr>
          <w:rFonts w:eastAsia="Times New Roman" w:cs="Times New Roman"/>
          <w:sz w:val="24"/>
          <w:szCs w:val="24"/>
          <w:lang w:eastAsia="en-GB"/>
        </w:rPr>
        <w:t xml:space="preserve">do not feel embarrassed about wearing a suit or a smart skirt and shirt. </w:t>
      </w:r>
      <w:r w:rsidR="00554B11">
        <w:rPr>
          <w:rFonts w:eastAsia="Times New Roman" w:cs="Times New Roman"/>
          <w:sz w:val="24"/>
          <w:szCs w:val="24"/>
          <w:lang w:eastAsia="en-GB"/>
        </w:rPr>
        <w:br/>
        <w:t xml:space="preserve">This also applies for interviewers – some might be in very smart suits, whilst some will be in everyday relaxed clothes.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554B11" w:rsidRPr="00554B11" w:rsidRDefault="00154DC2" w:rsidP="00554B11">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The key advice in terms of what to wear</w:t>
      </w:r>
      <w:del w:id="310" w:author="Michael" w:date="2016-09-29T23:00:00Z">
        <w:r w:rsidRPr="00154DC2" w:rsidDel="00E26774">
          <w:rPr>
            <w:rFonts w:eastAsia="Times New Roman" w:cs="Times New Roman"/>
            <w:sz w:val="24"/>
            <w:szCs w:val="24"/>
            <w:lang w:eastAsia="en-GB"/>
          </w:rPr>
          <w:delText>,</w:delText>
        </w:r>
      </w:del>
      <w:r w:rsidRPr="00154DC2">
        <w:rPr>
          <w:rFonts w:eastAsia="Times New Roman" w:cs="Times New Roman"/>
          <w:sz w:val="24"/>
          <w:szCs w:val="24"/>
          <w:lang w:eastAsia="en-GB"/>
        </w:rPr>
        <w:t xml:space="preserve"> is to make sure you present the best version of yourself</w:t>
      </w:r>
      <w:ins w:id="311" w:author="Michael" w:date="2016-09-29T23:00:00Z">
        <w:r w:rsidR="00E26774">
          <w:rPr>
            <w:rFonts w:eastAsia="Times New Roman" w:cs="Times New Roman"/>
            <w:sz w:val="24"/>
            <w:szCs w:val="24"/>
            <w:lang w:eastAsia="en-GB"/>
          </w:rPr>
          <w:t xml:space="preserve">. </w:t>
        </w:r>
      </w:ins>
      <w:del w:id="312" w:author="Michael" w:date="2016-09-29T23:00:00Z">
        <w:r w:rsidRPr="00154DC2" w:rsidDel="00E26774">
          <w:rPr>
            <w:rFonts w:eastAsia="Times New Roman" w:cs="Times New Roman"/>
            <w:sz w:val="24"/>
            <w:szCs w:val="24"/>
            <w:lang w:eastAsia="en-GB"/>
          </w:rPr>
          <w:delText>,</w:delText>
        </w:r>
      </w:del>
      <w:r w:rsidRPr="00154DC2">
        <w:rPr>
          <w:rFonts w:eastAsia="Times New Roman" w:cs="Times New Roman"/>
          <w:sz w:val="24"/>
          <w:szCs w:val="24"/>
          <w:lang w:eastAsia="en-GB"/>
        </w:rPr>
        <w:t xml:space="preserve"> </w:t>
      </w:r>
      <w:ins w:id="313" w:author="Michael" w:date="2016-09-29T23:00:00Z">
        <w:r w:rsidR="00E26774">
          <w:rPr>
            <w:rFonts w:eastAsia="Times New Roman" w:cs="Times New Roman"/>
            <w:sz w:val="24"/>
            <w:szCs w:val="24"/>
            <w:lang w:eastAsia="en-GB"/>
          </w:rPr>
          <w:t>W</w:t>
        </w:r>
      </w:ins>
      <w:del w:id="314" w:author="Michael" w:date="2016-09-29T23:00:00Z">
        <w:r w:rsidRPr="00154DC2" w:rsidDel="00E26774">
          <w:rPr>
            <w:rFonts w:eastAsia="Times New Roman" w:cs="Times New Roman"/>
            <w:sz w:val="24"/>
            <w:szCs w:val="24"/>
            <w:lang w:eastAsia="en-GB"/>
          </w:rPr>
          <w:delText>w</w:delText>
        </w:r>
      </w:del>
      <w:r w:rsidRPr="00154DC2">
        <w:rPr>
          <w:rFonts w:eastAsia="Times New Roman" w:cs="Times New Roman"/>
          <w:sz w:val="24"/>
          <w:szCs w:val="24"/>
          <w:lang w:eastAsia="en-GB"/>
        </w:rPr>
        <w:t xml:space="preserve">hilst there is nothing wrong with </w:t>
      </w:r>
      <w:proofErr w:type="spellStart"/>
      <w:r w:rsidRPr="00154DC2">
        <w:rPr>
          <w:rFonts w:eastAsia="Times New Roman" w:cs="Times New Roman"/>
          <w:sz w:val="24"/>
          <w:szCs w:val="24"/>
          <w:lang w:eastAsia="en-GB"/>
        </w:rPr>
        <w:t>trackies</w:t>
      </w:r>
      <w:proofErr w:type="spellEnd"/>
      <w:r w:rsidRPr="00154DC2">
        <w:rPr>
          <w:rFonts w:eastAsia="Times New Roman" w:cs="Times New Roman"/>
          <w:sz w:val="24"/>
          <w:szCs w:val="24"/>
          <w:lang w:eastAsia="en-GB"/>
        </w:rPr>
        <w:t xml:space="preserve"> and trainers, </w:t>
      </w:r>
      <w:proofErr w:type="gramStart"/>
      <w:r w:rsidRPr="00154DC2">
        <w:rPr>
          <w:rFonts w:eastAsia="Times New Roman" w:cs="Times New Roman"/>
          <w:sz w:val="24"/>
          <w:szCs w:val="24"/>
          <w:lang w:eastAsia="en-GB"/>
        </w:rPr>
        <w:t>its</w:t>
      </w:r>
      <w:proofErr w:type="gramEnd"/>
      <w:r w:rsidRPr="00154DC2">
        <w:rPr>
          <w:rFonts w:eastAsia="Times New Roman" w:cs="Times New Roman"/>
          <w:sz w:val="24"/>
          <w:szCs w:val="24"/>
          <w:lang w:eastAsia="en-GB"/>
        </w:rPr>
        <w:t xml:space="preserve"> advised to dress more smartly in order to present yourself as a professional. There is no need to panic if you don’t have a fancy suit etc, a smart shirt and trousers will be fine</w:t>
      </w:r>
      <w:r w:rsidR="00554B11">
        <w:rPr>
          <w:rFonts w:eastAsia="Times New Roman" w:cs="Times New Roman"/>
          <w:sz w:val="24"/>
          <w:szCs w:val="24"/>
          <w:lang w:eastAsia="en-GB"/>
        </w:rPr>
        <w:t>.</w:t>
      </w:r>
      <w:r w:rsidRPr="00154DC2">
        <w:rPr>
          <w:rFonts w:eastAsia="Times New Roman" w:cs="Times New Roman"/>
          <w:sz w:val="24"/>
          <w:szCs w:val="24"/>
          <w:lang w:eastAsia="en-GB"/>
        </w:rPr>
        <w:t xml:space="preserve"> </w:t>
      </w:r>
      <w:r w:rsidRPr="00554B11">
        <w:rPr>
          <w:rFonts w:eastAsia="Times New Roman" w:cs="Times New Roman"/>
          <w:sz w:val="24"/>
          <w:szCs w:val="24"/>
          <w:lang w:eastAsia="en-GB"/>
        </w:rPr>
        <w:t>Wearing the wrong thing will not affect your chances of getting a place!</w:t>
      </w:r>
      <w:r w:rsidR="00554B11">
        <w:rPr>
          <w:rFonts w:eastAsia="Times New Roman" w:cs="Times New Roman"/>
          <w:sz w:val="24"/>
          <w:szCs w:val="24"/>
          <w:lang w:eastAsia="en-GB"/>
        </w:rPr>
        <w:br/>
      </w:r>
    </w:p>
    <w:p w:rsidR="00554B11" w:rsidRDefault="00554B11" w:rsidP="00554B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Get plenty of sleep the day before the interview, make sure you have a good breakfast or lunch and that you go to the bathroom before. Make sure you’re early </w:t>
      </w:r>
      <w:r>
        <w:rPr>
          <w:rFonts w:eastAsia="Times New Roman" w:cs="Times New Roman"/>
          <w:sz w:val="24"/>
          <w:szCs w:val="24"/>
          <w:lang w:eastAsia="en-GB"/>
        </w:rPr>
        <w:lastRenderedPageBreak/>
        <w:t>to the interview – always better to be early than late! Don’t bring in phones or if you do, turn them off.</w:t>
      </w:r>
    </w:p>
    <w:p w:rsidR="00554B11" w:rsidRDefault="00554B11" w:rsidP="00554B11">
      <w:pPr>
        <w:pStyle w:val="ListParagraph"/>
        <w:spacing w:before="200" w:after="0" w:line="240" w:lineRule="auto"/>
        <w:rPr>
          <w:rFonts w:eastAsia="Times New Roman" w:cs="Times New Roman"/>
          <w:sz w:val="24"/>
          <w:szCs w:val="24"/>
          <w:lang w:eastAsia="en-GB"/>
        </w:rPr>
      </w:pPr>
    </w:p>
    <w:p w:rsidR="00554B11" w:rsidDel="00E26774" w:rsidRDefault="00554B11" w:rsidP="00E26774">
      <w:pPr>
        <w:pStyle w:val="ListParagraph"/>
        <w:numPr>
          <w:ilvl w:val="0"/>
          <w:numId w:val="1"/>
        </w:numPr>
        <w:spacing w:before="200" w:after="0" w:line="240" w:lineRule="auto"/>
        <w:rPr>
          <w:del w:id="315" w:author="Michael" w:date="2016-09-29T23:07:00Z"/>
          <w:rFonts w:eastAsia="Times New Roman" w:cs="Times New Roman"/>
          <w:sz w:val="24"/>
          <w:szCs w:val="24"/>
          <w:lang w:eastAsia="en-GB"/>
        </w:rPr>
        <w:pPrChange w:id="316" w:author="Michael" w:date="2016-09-29T23:07:00Z">
          <w:pPr>
            <w:spacing w:before="200" w:after="0" w:line="240" w:lineRule="auto"/>
          </w:pPr>
        </w:pPrChange>
      </w:pPr>
      <w:r>
        <w:rPr>
          <w:rFonts w:eastAsia="Times New Roman" w:cs="Times New Roman"/>
          <w:sz w:val="24"/>
          <w:szCs w:val="24"/>
          <w:lang w:eastAsia="en-GB"/>
        </w:rPr>
        <w:t xml:space="preserve">Remember to relax, and approach the interview as what it is – a discussion with some professors. Interviews can be very stimulating and interesting: they are not designed to be torturous experiences and the interviewers aren’t evil </w:t>
      </w:r>
      <w:del w:id="317" w:author="Michael" w:date="2016-09-29T23:02:00Z">
        <w:r w:rsidDel="00E26774">
          <w:rPr>
            <w:rFonts w:eastAsia="Times New Roman" w:cs="Times New Roman"/>
            <w:sz w:val="24"/>
            <w:szCs w:val="24"/>
            <w:lang w:eastAsia="en-GB"/>
          </w:rPr>
          <w:delText>or</w:delText>
        </w:r>
      </w:del>
      <w:ins w:id="318" w:author="Michael" w:date="2016-09-29T23:02:00Z">
        <w:r w:rsidR="00E26774">
          <w:rPr>
            <w:rFonts w:eastAsia="Times New Roman" w:cs="Times New Roman"/>
            <w:sz w:val="24"/>
            <w:szCs w:val="24"/>
            <w:lang w:eastAsia="en-GB"/>
          </w:rPr>
          <w:t>and don</w:t>
        </w:r>
        <w:r w:rsidR="00E26774">
          <w:rPr>
            <w:rFonts w:eastAsia="Times New Roman" w:cs="Times New Roman"/>
            <w:sz w:val="24"/>
            <w:szCs w:val="24"/>
            <w:lang w:eastAsia="en-GB"/>
          </w:rPr>
          <w:t>’</w:t>
        </w:r>
        <w:r w:rsidR="00E26774">
          <w:rPr>
            <w:rFonts w:eastAsia="Times New Roman" w:cs="Times New Roman"/>
            <w:sz w:val="24"/>
            <w:szCs w:val="24"/>
            <w:lang w:eastAsia="en-GB"/>
          </w:rPr>
          <w:t>t</w:t>
        </w:r>
      </w:ins>
      <w:r>
        <w:rPr>
          <w:rFonts w:eastAsia="Times New Roman" w:cs="Times New Roman"/>
          <w:sz w:val="24"/>
          <w:szCs w:val="24"/>
          <w:lang w:eastAsia="en-GB"/>
        </w:rPr>
        <w:t xml:space="preserve"> want to see you fail. It might sound cliché, but be yourself – don’t try to pretend to be a genius that knows every single answer and is always right</w:t>
      </w:r>
      <w:ins w:id="319" w:author="Michael" w:date="2016-09-29T23:02:00Z">
        <w:r w:rsidR="00E26774">
          <w:rPr>
            <w:rFonts w:eastAsia="Times New Roman" w:cs="Times New Roman"/>
            <w:sz w:val="24"/>
            <w:szCs w:val="24"/>
            <w:lang w:eastAsia="en-GB"/>
          </w:rPr>
          <w:t>.</w:t>
        </w:r>
      </w:ins>
      <w:del w:id="320" w:author="Michael" w:date="2016-09-29T23:02:00Z">
        <w:r w:rsidDel="00E26774">
          <w:rPr>
            <w:rFonts w:eastAsia="Times New Roman" w:cs="Times New Roman"/>
            <w:sz w:val="24"/>
            <w:szCs w:val="24"/>
            <w:lang w:eastAsia="en-GB"/>
          </w:rPr>
          <w:delText xml:space="preserve"> (chances are might not be). </w:delText>
        </w:r>
      </w:del>
      <w:r>
        <w:rPr>
          <w:rFonts w:eastAsia="Times New Roman" w:cs="Times New Roman"/>
          <w:sz w:val="24"/>
          <w:szCs w:val="24"/>
          <w:lang w:eastAsia="en-GB"/>
        </w:rPr>
        <w:br/>
        <w:t>If you do get stressed, take deep breaths, pause for a moment and always communicate to the interviewers what you need – they can help you if you get stuck with a question and they will understand if you get panicked</w:t>
      </w:r>
      <w:del w:id="321" w:author="Michael" w:date="2016-09-29T23:03:00Z">
        <w:r w:rsidDel="00E26774">
          <w:rPr>
            <w:rFonts w:eastAsia="Times New Roman" w:cs="Times New Roman"/>
            <w:sz w:val="24"/>
            <w:szCs w:val="24"/>
            <w:lang w:eastAsia="en-GB"/>
          </w:rPr>
          <w:delText xml:space="preserve"> or worse</w:delText>
        </w:r>
      </w:del>
      <w:r>
        <w:rPr>
          <w:rFonts w:eastAsia="Times New Roman" w:cs="Times New Roman"/>
          <w:sz w:val="24"/>
          <w:szCs w:val="24"/>
          <w:lang w:eastAsia="en-GB"/>
        </w:rPr>
        <w:t xml:space="preserve">. </w:t>
      </w:r>
    </w:p>
    <w:p w:rsidR="00E26774" w:rsidRDefault="00E26774" w:rsidP="00554B11">
      <w:pPr>
        <w:pStyle w:val="ListParagraph"/>
        <w:numPr>
          <w:ilvl w:val="0"/>
          <w:numId w:val="1"/>
        </w:numPr>
        <w:spacing w:before="200" w:after="0" w:line="240" w:lineRule="auto"/>
        <w:rPr>
          <w:ins w:id="322" w:author="Michael" w:date="2016-09-29T23:07:00Z"/>
          <w:rFonts w:eastAsia="Times New Roman" w:cs="Times New Roman"/>
          <w:sz w:val="24"/>
          <w:szCs w:val="24"/>
          <w:lang w:eastAsia="en-GB"/>
        </w:rPr>
      </w:pPr>
    </w:p>
    <w:p w:rsidR="00554B11" w:rsidRPr="00554B11" w:rsidRDefault="00554B11" w:rsidP="00E26774">
      <w:pPr>
        <w:spacing w:before="200" w:after="0" w:line="240" w:lineRule="auto"/>
        <w:rPr>
          <w:lang w:eastAsia="en-GB"/>
        </w:rPr>
      </w:pPr>
    </w:p>
    <w:p w:rsidR="006B4723" w:rsidRPr="006B4723" w:rsidRDefault="00554B11" w:rsidP="006B472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Remember no one knows how they did in the interview! Ignore </w:t>
      </w:r>
      <w:r w:rsidR="006B4723">
        <w:rPr>
          <w:rFonts w:eastAsia="Times New Roman" w:cs="Times New Roman"/>
          <w:sz w:val="24"/>
          <w:szCs w:val="24"/>
          <w:lang w:eastAsia="en-GB"/>
        </w:rPr>
        <w:t>applicants</w:t>
      </w:r>
      <w:r>
        <w:rPr>
          <w:rFonts w:eastAsia="Times New Roman" w:cs="Times New Roman"/>
          <w:sz w:val="24"/>
          <w:szCs w:val="24"/>
          <w:lang w:eastAsia="en-GB"/>
        </w:rPr>
        <w:t xml:space="preserve"> who come out of the interview saying they aced it and that it was so easy and that </w:t>
      </w:r>
      <w:r w:rsidR="006B4723">
        <w:rPr>
          <w:rFonts w:eastAsia="Times New Roman" w:cs="Times New Roman"/>
          <w:sz w:val="24"/>
          <w:szCs w:val="24"/>
          <w:lang w:eastAsia="en-GB"/>
        </w:rPr>
        <w:t>they will get in. You can think you aced the interviews and not get in, and vice</w:t>
      </w:r>
      <w:ins w:id="323" w:author="Michael" w:date="2016-09-29T23:03:00Z">
        <w:r w:rsidR="00E26774">
          <w:rPr>
            <w:rFonts w:eastAsia="Times New Roman" w:cs="Times New Roman"/>
            <w:sz w:val="24"/>
            <w:szCs w:val="24"/>
            <w:lang w:eastAsia="en-GB"/>
          </w:rPr>
          <w:t xml:space="preserve"> </w:t>
        </w:r>
      </w:ins>
      <w:r w:rsidR="006B4723">
        <w:rPr>
          <w:rFonts w:eastAsia="Times New Roman" w:cs="Times New Roman"/>
          <w:sz w:val="24"/>
          <w:szCs w:val="24"/>
          <w:lang w:eastAsia="en-GB"/>
        </w:rPr>
        <w:t xml:space="preserve">versa – </w:t>
      </w:r>
      <w:ins w:id="324" w:author="Michael" w:date="2016-09-29T23:06:00Z">
        <w:r w:rsidR="00E26774">
          <w:rPr>
            <w:rFonts w:eastAsia="Times New Roman" w:cs="Times New Roman"/>
            <w:sz w:val="24"/>
            <w:szCs w:val="24"/>
            <w:lang w:eastAsia="en-GB"/>
          </w:rPr>
          <w:t xml:space="preserve">lots of people </w:t>
        </w:r>
      </w:ins>
      <w:r w:rsidR="006B4723">
        <w:rPr>
          <w:rFonts w:eastAsia="Times New Roman" w:cs="Times New Roman"/>
          <w:sz w:val="24"/>
          <w:szCs w:val="24"/>
          <w:lang w:eastAsia="en-GB"/>
        </w:rPr>
        <w:t>think they were awful and</w:t>
      </w:r>
      <w:del w:id="325" w:author="Michael" w:date="2016-09-29T23:06:00Z">
        <w:r w:rsidR="006B4723" w:rsidDel="00E26774">
          <w:rPr>
            <w:rFonts w:eastAsia="Times New Roman" w:cs="Times New Roman"/>
            <w:sz w:val="24"/>
            <w:szCs w:val="24"/>
            <w:lang w:eastAsia="en-GB"/>
          </w:rPr>
          <w:delText xml:space="preserve"> you did horribly but</w:delText>
        </w:r>
      </w:del>
      <w:r w:rsidR="006B4723">
        <w:rPr>
          <w:rFonts w:eastAsia="Times New Roman" w:cs="Times New Roman"/>
          <w:sz w:val="24"/>
          <w:szCs w:val="24"/>
          <w:lang w:eastAsia="en-GB"/>
        </w:rPr>
        <w:t xml:space="preserve"> still get accepted. </w:t>
      </w:r>
      <w:r w:rsidR="006B4723">
        <w:rPr>
          <w:rFonts w:eastAsia="Times New Roman" w:cs="Times New Roman"/>
          <w:sz w:val="24"/>
          <w:szCs w:val="24"/>
          <w:lang w:eastAsia="en-GB"/>
        </w:rPr>
        <w:br/>
      </w:r>
    </w:p>
    <w:p w:rsidR="006B4723" w:rsidRDefault="006B4723" w:rsidP="00554B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When you’re not having interviews, take some time to get to know other applicants or helping students, or explore Keble and Oxford. Interview time can be a fun and wonderful experience! </w:t>
      </w:r>
    </w:p>
    <w:p w:rsidR="006B4723" w:rsidRPr="00554B11" w:rsidRDefault="006B4723" w:rsidP="006B4723">
      <w:pPr>
        <w:pStyle w:val="ListParagraph"/>
        <w:spacing w:before="200" w:after="0" w:line="240" w:lineRule="auto"/>
        <w:rPr>
          <w:rFonts w:eastAsia="Times New Roman" w:cs="Times New Roman"/>
          <w:sz w:val="24"/>
          <w:szCs w:val="24"/>
          <w:lang w:eastAsia="en-GB"/>
        </w:rPr>
      </w:pPr>
    </w:p>
    <w:p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If you have any further questions, please don’t hesitate to e-mail Keble </w:t>
      </w:r>
      <w:proofErr w:type="gramStart"/>
      <w:ins w:id="326" w:author="Michael" w:date="2016-09-29T19:18:00Z">
        <w:r w:rsidR="00112770">
          <w:rPr>
            <w:rFonts w:eastAsia="Times New Roman" w:cs="Times New Roman"/>
            <w:sz w:val="24"/>
            <w:szCs w:val="24"/>
            <w:lang w:eastAsia="en-GB"/>
          </w:rPr>
          <w:t>A</w:t>
        </w:r>
      </w:ins>
      <w:proofErr w:type="gramEnd"/>
      <w:del w:id="327" w:author="Michael" w:date="2016-09-29T19:18:00Z">
        <w:r w:rsidDel="00112770">
          <w:rPr>
            <w:rFonts w:eastAsia="Times New Roman" w:cs="Times New Roman"/>
            <w:sz w:val="24"/>
            <w:szCs w:val="24"/>
            <w:lang w:eastAsia="en-GB"/>
          </w:rPr>
          <w:delText>a</w:delText>
        </w:r>
      </w:del>
      <w:r>
        <w:rPr>
          <w:rFonts w:eastAsia="Times New Roman" w:cs="Times New Roman"/>
          <w:sz w:val="24"/>
          <w:szCs w:val="24"/>
          <w:lang w:eastAsia="en-GB"/>
        </w:rPr>
        <w:t>t Large at kebleatlarge@outlook.com</w:t>
      </w:r>
    </w:p>
    <w:p w:rsidR="0037270F" w:rsidRDefault="0037270F"/>
    <w:p w:rsidR="0037270F" w:rsidRPr="00493CFE" w:rsidRDefault="0037270F"/>
    <w:sectPr w:rsidR="0037270F" w:rsidRPr="00493CFE" w:rsidSect="00D868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3260C"/>
    <w:multiLevelType w:val="hybridMultilevel"/>
    <w:tmpl w:val="C9DCBA48"/>
    <w:lvl w:ilvl="0" w:tplc="10E2EAF4">
      <w:numFmt w:val="bullet"/>
      <w:lvlText w:val="-"/>
      <w:lvlJc w:val="left"/>
      <w:pPr>
        <w:ind w:left="720" w:hanging="360"/>
      </w:pPr>
      <w:rPr>
        <w:rFonts w:ascii="Calibri" w:eastAsia="Times New Roman" w:hAnsi="Calibri" w:cs="Times New Roman" w:hint="default"/>
        <w:color w:val="00000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30CFB"/>
    <w:multiLevelType w:val="multilevel"/>
    <w:tmpl w:val="427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B7E7B"/>
    <w:multiLevelType w:val="hybridMultilevel"/>
    <w:tmpl w:val="305CAFF6"/>
    <w:lvl w:ilvl="0" w:tplc="10E2EAF4">
      <w:numFmt w:val="bullet"/>
      <w:lvlText w:val="-"/>
      <w:lvlJc w:val="left"/>
      <w:pPr>
        <w:ind w:left="720" w:hanging="360"/>
      </w:pPr>
      <w:rPr>
        <w:rFonts w:ascii="Calibri" w:eastAsia="Times New Roman" w:hAnsi="Calibri" w:cs="Times New Roman" w:hint="default"/>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0216D"/>
    <w:multiLevelType w:val="hybridMultilevel"/>
    <w:tmpl w:val="10920F10"/>
    <w:lvl w:ilvl="0" w:tplc="10E2EAF4">
      <w:numFmt w:val="bullet"/>
      <w:lvlText w:val="-"/>
      <w:lvlJc w:val="left"/>
      <w:pPr>
        <w:ind w:left="1440" w:hanging="360"/>
      </w:pPr>
      <w:rPr>
        <w:rFonts w:ascii="Calibri" w:eastAsia="Times New Roman" w:hAnsi="Calibri" w:cs="Times New Roman" w:hint="default"/>
        <w:color w:val="000000"/>
        <w:sz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9"/>
  </w:num>
  <w:num w:numId="6">
    <w:abstractNumId w:val="6"/>
  </w:num>
  <w:num w:numId="7">
    <w:abstractNumId w:val="10"/>
  </w:num>
  <w:num w:numId="8">
    <w:abstractNumId w:val="2"/>
  </w:num>
  <w:num w:numId="9">
    <w:abstractNumId w:val="3"/>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493CFE"/>
    <w:rsid w:val="000114EC"/>
    <w:rsid w:val="0001723E"/>
    <w:rsid w:val="00072BDF"/>
    <w:rsid w:val="00112770"/>
    <w:rsid w:val="00143112"/>
    <w:rsid w:val="001544E3"/>
    <w:rsid w:val="00154DC2"/>
    <w:rsid w:val="001951A2"/>
    <w:rsid w:val="00243D02"/>
    <w:rsid w:val="0029297F"/>
    <w:rsid w:val="00305459"/>
    <w:rsid w:val="00360655"/>
    <w:rsid w:val="0037270F"/>
    <w:rsid w:val="00390E0A"/>
    <w:rsid w:val="003A2C30"/>
    <w:rsid w:val="003B3FE3"/>
    <w:rsid w:val="003B62B2"/>
    <w:rsid w:val="00493CFE"/>
    <w:rsid w:val="004B2CBE"/>
    <w:rsid w:val="004B5A26"/>
    <w:rsid w:val="004C4DEA"/>
    <w:rsid w:val="004D0AB8"/>
    <w:rsid w:val="0052016B"/>
    <w:rsid w:val="00543CA4"/>
    <w:rsid w:val="00554B11"/>
    <w:rsid w:val="005F36B5"/>
    <w:rsid w:val="00665B0A"/>
    <w:rsid w:val="006946A9"/>
    <w:rsid w:val="0069643B"/>
    <w:rsid w:val="006B4723"/>
    <w:rsid w:val="006D36B6"/>
    <w:rsid w:val="007370D7"/>
    <w:rsid w:val="00765497"/>
    <w:rsid w:val="00796859"/>
    <w:rsid w:val="00797BEB"/>
    <w:rsid w:val="007C1D8A"/>
    <w:rsid w:val="009B4581"/>
    <w:rsid w:val="009B6A5D"/>
    <w:rsid w:val="00B4750A"/>
    <w:rsid w:val="00C11F77"/>
    <w:rsid w:val="00C26DCC"/>
    <w:rsid w:val="00C37284"/>
    <w:rsid w:val="00C63D45"/>
    <w:rsid w:val="00D11132"/>
    <w:rsid w:val="00D866D7"/>
    <w:rsid w:val="00D868D3"/>
    <w:rsid w:val="00DB1859"/>
    <w:rsid w:val="00E26774"/>
    <w:rsid w:val="00E52414"/>
    <w:rsid w:val="00E77B4A"/>
    <w:rsid w:val="00E924DF"/>
    <w:rsid w:val="00EA0839"/>
    <w:rsid w:val="00ED4ECD"/>
    <w:rsid w:val="00F27AC1"/>
    <w:rsid w:val="00FB01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D3"/>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 w:type="character" w:customStyle="1" w:styleId="apple-converted-space">
    <w:name w:val="apple-converted-space"/>
    <w:basedOn w:val="DefaultParagraphFont"/>
    <w:rsid w:val="001544E3"/>
  </w:style>
  <w:style w:type="character" w:styleId="Strong">
    <w:name w:val="Strong"/>
    <w:basedOn w:val="DefaultParagraphFont"/>
    <w:uiPriority w:val="22"/>
    <w:qFormat/>
    <w:rsid w:val="00665B0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 w:type="character" w:customStyle="1" w:styleId="apple-converted-space">
    <w:name w:val="apple-converted-space"/>
    <w:basedOn w:val="DefaultParagraphFont"/>
    <w:rsid w:val="001544E3"/>
  </w:style>
  <w:style w:type="character" w:styleId="Strong">
    <w:name w:val="Strong"/>
    <w:basedOn w:val="DefaultParagraphFont"/>
    <w:uiPriority w:val="22"/>
    <w:qFormat/>
    <w:rsid w:val="00665B0A"/>
    <w:rPr>
      <w:b/>
      <w:bCs/>
    </w:rPr>
  </w:style>
</w:styles>
</file>

<file path=word/webSettings.xml><?xml version="1.0" encoding="utf-8"?>
<w:webSettings xmlns:r="http://schemas.openxmlformats.org/officeDocument/2006/relationships" xmlns:w="http://schemas.openxmlformats.org/wordprocessingml/2006/main">
  <w:divs>
    <w:div w:id="144007845">
      <w:bodyDiv w:val="1"/>
      <w:marLeft w:val="0"/>
      <w:marRight w:val="0"/>
      <w:marTop w:val="0"/>
      <w:marBottom w:val="0"/>
      <w:divBdr>
        <w:top w:val="none" w:sz="0" w:space="0" w:color="auto"/>
        <w:left w:val="none" w:sz="0" w:space="0" w:color="auto"/>
        <w:bottom w:val="none" w:sz="0" w:space="0" w:color="auto"/>
        <w:right w:val="none" w:sz="0" w:space="0" w:color="auto"/>
      </w:divBdr>
    </w:div>
    <w:div w:id="292372358">
      <w:bodyDiv w:val="1"/>
      <w:marLeft w:val="0"/>
      <w:marRight w:val="0"/>
      <w:marTop w:val="0"/>
      <w:marBottom w:val="0"/>
      <w:divBdr>
        <w:top w:val="none" w:sz="0" w:space="0" w:color="auto"/>
        <w:left w:val="none" w:sz="0" w:space="0" w:color="auto"/>
        <w:bottom w:val="none" w:sz="0" w:space="0" w:color="auto"/>
        <w:right w:val="none" w:sz="0" w:space="0" w:color="auto"/>
      </w:divBdr>
    </w:div>
    <w:div w:id="333536313">
      <w:bodyDiv w:val="1"/>
      <w:marLeft w:val="0"/>
      <w:marRight w:val="0"/>
      <w:marTop w:val="0"/>
      <w:marBottom w:val="0"/>
      <w:divBdr>
        <w:top w:val="none" w:sz="0" w:space="0" w:color="auto"/>
        <w:left w:val="none" w:sz="0" w:space="0" w:color="auto"/>
        <w:bottom w:val="none" w:sz="0" w:space="0" w:color="auto"/>
        <w:right w:val="none" w:sz="0" w:space="0" w:color="auto"/>
      </w:divBdr>
    </w:div>
    <w:div w:id="461769325">
      <w:bodyDiv w:val="1"/>
      <w:marLeft w:val="0"/>
      <w:marRight w:val="0"/>
      <w:marTop w:val="0"/>
      <w:marBottom w:val="0"/>
      <w:divBdr>
        <w:top w:val="none" w:sz="0" w:space="0" w:color="auto"/>
        <w:left w:val="none" w:sz="0" w:space="0" w:color="auto"/>
        <w:bottom w:val="none" w:sz="0" w:space="0" w:color="auto"/>
        <w:right w:val="none" w:sz="0" w:space="0" w:color="auto"/>
      </w:divBdr>
    </w:div>
    <w:div w:id="471944360">
      <w:bodyDiv w:val="1"/>
      <w:marLeft w:val="0"/>
      <w:marRight w:val="0"/>
      <w:marTop w:val="0"/>
      <w:marBottom w:val="0"/>
      <w:divBdr>
        <w:top w:val="none" w:sz="0" w:space="0" w:color="auto"/>
        <w:left w:val="none" w:sz="0" w:space="0" w:color="auto"/>
        <w:bottom w:val="none" w:sz="0" w:space="0" w:color="auto"/>
        <w:right w:val="none" w:sz="0" w:space="0" w:color="auto"/>
      </w:divBdr>
    </w:div>
    <w:div w:id="486551230">
      <w:bodyDiv w:val="1"/>
      <w:marLeft w:val="0"/>
      <w:marRight w:val="0"/>
      <w:marTop w:val="0"/>
      <w:marBottom w:val="0"/>
      <w:divBdr>
        <w:top w:val="none" w:sz="0" w:space="0" w:color="auto"/>
        <w:left w:val="none" w:sz="0" w:space="0" w:color="auto"/>
        <w:bottom w:val="none" w:sz="0" w:space="0" w:color="auto"/>
        <w:right w:val="none" w:sz="0" w:space="0" w:color="auto"/>
      </w:divBdr>
    </w:div>
    <w:div w:id="520627191">
      <w:bodyDiv w:val="1"/>
      <w:marLeft w:val="0"/>
      <w:marRight w:val="0"/>
      <w:marTop w:val="0"/>
      <w:marBottom w:val="0"/>
      <w:divBdr>
        <w:top w:val="none" w:sz="0" w:space="0" w:color="auto"/>
        <w:left w:val="none" w:sz="0" w:space="0" w:color="auto"/>
        <w:bottom w:val="none" w:sz="0" w:space="0" w:color="auto"/>
        <w:right w:val="none" w:sz="0" w:space="0" w:color="auto"/>
      </w:divBdr>
    </w:div>
    <w:div w:id="621887092">
      <w:bodyDiv w:val="1"/>
      <w:marLeft w:val="0"/>
      <w:marRight w:val="0"/>
      <w:marTop w:val="0"/>
      <w:marBottom w:val="0"/>
      <w:divBdr>
        <w:top w:val="none" w:sz="0" w:space="0" w:color="auto"/>
        <w:left w:val="none" w:sz="0" w:space="0" w:color="auto"/>
        <w:bottom w:val="none" w:sz="0" w:space="0" w:color="auto"/>
        <w:right w:val="none" w:sz="0" w:space="0" w:color="auto"/>
      </w:divBdr>
    </w:div>
    <w:div w:id="759522790">
      <w:bodyDiv w:val="1"/>
      <w:marLeft w:val="0"/>
      <w:marRight w:val="0"/>
      <w:marTop w:val="0"/>
      <w:marBottom w:val="0"/>
      <w:divBdr>
        <w:top w:val="none" w:sz="0" w:space="0" w:color="auto"/>
        <w:left w:val="none" w:sz="0" w:space="0" w:color="auto"/>
        <w:bottom w:val="none" w:sz="0" w:space="0" w:color="auto"/>
        <w:right w:val="none" w:sz="0" w:space="0" w:color="auto"/>
      </w:divBdr>
    </w:div>
    <w:div w:id="868302125">
      <w:bodyDiv w:val="1"/>
      <w:marLeft w:val="0"/>
      <w:marRight w:val="0"/>
      <w:marTop w:val="0"/>
      <w:marBottom w:val="0"/>
      <w:divBdr>
        <w:top w:val="none" w:sz="0" w:space="0" w:color="auto"/>
        <w:left w:val="none" w:sz="0" w:space="0" w:color="auto"/>
        <w:bottom w:val="none" w:sz="0" w:space="0" w:color="auto"/>
        <w:right w:val="none" w:sz="0" w:space="0" w:color="auto"/>
      </w:divBdr>
    </w:div>
    <w:div w:id="936718737">
      <w:bodyDiv w:val="1"/>
      <w:marLeft w:val="0"/>
      <w:marRight w:val="0"/>
      <w:marTop w:val="0"/>
      <w:marBottom w:val="0"/>
      <w:divBdr>
        <w:top w:val="none" w:sz="0" w:space="0" w:color="auto"/>
        <w:left w:val="none" w:sz="0" w:space="0" w:color="auto"/>
        <w:bottom w:val="none" w:sz="0" w:space="0" w:color="auto"/>
        <w:right w:val="none" w:sz="0" w:space="0" w:color="auto"/>
      </w:divBdr>
    </w:div>
    <w:div w:id="955798330">
      <w:bodyDiv w:val="1"/>
      <w:marLeft w:val="0"/>
      <w:marRight w:val="0"/>
      <w:marTop w:val="0"/>
      <w:marBottom w:val="0"/>
      <w:divBdr>
        <w:top w:val="none" w:sz="0" w:space="0" w:color="auto"/>
        <w:left w:val="none" w:sz="0" w:space="0" w:color="auto"/>
        <w:bottom w:val="none" w:sz="0" w:space="0" w:color="auto"/>
        <w:right w:val="none" w:sz="0" w:space="0" w:color="auto"/>
      </w:divBdr>
    </w:div>
    <w:div w:id="1185248843">
      <w:bodyDiv w:val="1"/>
      <w:marLeft w:val="0"/>
      <w:marRight w:val="0"/>
      <w:marTop w:val="0"/>
      <w:marBottom w:val="0"/>
      <w:divBdr>
        <w:top w:val="none" w:sz="0" w:space="0" w:color="auto"/>
        <w:left w:val="none" w:sz="0" w:space="0" w:color="auto"/>
        <w:bottom w:val="none" w:sz="0" w:space="0" w:color="auto"/>
        <w:right w:val="none" w:sz="0" w:space="0" w:color="auto"/>
      </w:divBdr>
    </w:div>
    <w:div w:id="1214658934">
      <w:bodyDiv w:val="1"/>
      <w:marLeft w:val="0"/>
      <w:marRight w:val="0"/>
      <w:marTop w:val="0"/>
      <w:marBottom w:val="0"/>
      <w:divBdr>
        <w:top w:val="none" w:sz="0" w:space="0" w:color="auto"/>
        <w:left w:val="none" w:sz="0" w:space="0" w:color="auto"/>
        <w:bottom w:val="none" w:sz="0" w:space="0" w:color="auto"/>
        <w:right w:val="none" w:sz="0" w:space="0" w:color="auto"/>
      </w:divBdr>
    </w:div>
    <w:div w:id="1315798054">
      <w:bodyDiv w:val="1"/>
      <w:marLeft w:val="0"/>
      <w:marRight w:val="0"/>
      <w:marTop w:val="0"/>
      <w:marBottom w:val="0"/>
      <w:divBdr>
        <w:top w:val="none" w:sz="0" w:space="0" w:color="auto"/>
        <w:left w:val="none" w:sz="0" w:space="0" w:color="auto"/>
        <w:bottom w:val="none" w:sz="0" w:space="0" w:color="auto"/>
        <w:right w:val="none" w:sz="0" w:space="0" w:color="auto"/>
      </w:divBdr>
    </w:div>
    <w:div w:id="1413508568">
      <w:bodyDiv w:val="1"/>
      <w:marLeft w:val="0"/>
      <w:marRight w:val="0"/>
      <w:marTop w:val="0"/>
      <w:marBottom w:val="0"/>
      <w:divBdr>
        <w:top w:val="none" w:sz="0" w:space="0" w:color="auto"/>
        <w:left w:val="none" w:sz="0" w:space="0" w:color="auto"/>
        <w:bottom w:val="none" w:sz="0" w:space="0" w:color="auto"/>
        <w:right w:val="none" w:sz="0" w:space="0" w:color="auto"/>
      </w:divBdr>
    </w:div>
    <w:div w:id="1617061077">
      <w:bodyDiv w:val="1"/>
      <w:marLeft w:val="0"/>
      <w:marRight w:val="0"/>
      <w:marTop w:val="0"/>
      <w:marBottom w:val="0"/>
      <w:divBdr>
        <w:top w:val="none" w:sz="0" w:space="0" w:color="auto"/>
        <w:left w:val="none" w:sz="0" w:space="0" w:color="auto"/>
        <w:bottom w:val="none" w:sz="0" w:space="0" w:color="auto"/>
        <w:right w:val="none" w:sz="0" w:space="0" w:color="auto"/>
      </w:divBdr>
    </w:div>
    <w:div w:id="1668821875">
      <w:bodyDiv w:val="1"/>
      <w:marLeft w:val="0"/>
      <w:marRight w:val="0"/>
      <w:marTop w:val="0"/>
      <w:marBottom w:val="0"/>
      <w:divBdr>
        <w:top w:val="none" w:sz="0" w:space="0" w:color="auto"/>
        <w:left w:val="none" w:sz="0" w:space="0" w:color="auto"/>
        <w:bottom w:val="none" w:sz="0" w:space="0" w:color="auto"/>
        <w:right w:val="none" w:sz="0" w:space="0" w:color="auto"/>
      </w:divBdr>
    </w:div>
    <w:div w:id="1728845249">
      <w:bodyDiv w:val="1"/>
      <w:marLeft w:val="0"/>
      <w:marRight w:val="0"/>
      <w:marTop w:val="0"/>
      <w:marBottom w:val="0"/>
      <w:divBdr>
        <w:top w:val="none" w:sz="0" w:space="0" w:color="auto"/>
        <w:left w:val="none" w:sz="0" w:space="0" w:color="auto"/>
        <w:bottom w:val="none" w:sz="0" w:space="0" w:color="auto"/>
        <w:right w:val="none" w:sz="0" w:space="0" w:color="auto"/>
      </w:divBdr>
    </w:div>
    <w:div w:id="1896042814">
      <w:bodyDiv w:val="1"/>
      <w:marLeft w:val="0"/>
      <w:marRight w:val="0"/>
      <w:marTop w:val="0"/>
      <w:marBottom w:val="0"/>
      <w:divBdr>
        <w:top w:val="none" w:sz="0" w:space="0" w:color="auto"/>
        <w:left w:val="none" w:sz="0" w:space="0" w:color="auto"/>
        <w:bottom w:val="none" w:sz="0" w:space="0" w:color="auto"/>
        <w:right w:val="none" w:sz="0" w:space="0" w:color="auto"/>
      </w:divBdr>
    </w:div>
    <w:div w:id="20360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pe.ox.ac.uk/index.php/how-to-prepare-for-ppe"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dmissionstestingservice.org/for-test-takers/thinking-skills-assessment/tsa-oxford/how-to-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7BA7C2-60A6-41C5-ADE5-681F93C7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3767</Words>
  <Characters>21476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Michael</cp:lastModifiedBy>
  <cp:revision>2</cp:revision>
  <dcterms:created xsi:type="dcterms:W3CDTF">2016-09-29T22:48:00Z</dcterms:created>
  <dcterms:modified xsi:type="dcterms:W3CDTF">2016-09-29T22:48:00Z</dcterms:modified>
</cp:coreProperties>
</file>